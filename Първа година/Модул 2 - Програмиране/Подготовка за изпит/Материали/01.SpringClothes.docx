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38D0" w14:textId="63419372" w:rsidR="00565B72" w:rsidRPr="005C4AA8" w:rsidRDefault="00565B72" w:rsidP="00D6367E">
      <w:pPr>
        <w:pStyle w:val="Heading2"/>
        <w:numPr>
          <w:ilvl w:val="0"/>
          <w:numId w:val="0"/>
        </w:numPr>
        <w:rPr>
          <w:noProof/>
        </w:rPr>
      </w:pPr>
      <w:r w:rsidRPr="00EB5161">
        <w:rPr>
          <w:lang w:val="bg-BG"/>
          <w:rPrChange w:id="0" w:author="Desislava Topuzakova" w:date="2020-03-08T17:10:00Z">
            <w:rPr/>
          </w:rPrChange>
        </w:rPr>
        <w:t>Задача</w:t>
      </w:r>
      <w:r>
        <w:t xml:space="preserve"> 1. </w:t>
      </w:r>
      <w:r w:rsidR="00654D81">
        <w:rPr>
          <w:lang w:val="bg-BG"/>
        </w:rPr>
        <w:t>Пролетно облекло</w:t>
      </w:r>
    </w:p>
    <w:p w14:paraId="1DC24042" w14:textId="1A4854B7" w:rsidR="005C4AA8" w:rsidRPr="006648F8" w:rsidRDefault="00654D81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>
        <w:rPr>
          <w:lang w:val="bg-BG"/>
        </w:rPr>
        <w:t>На Дани му п</w:t>
      </w:r>
      <w:r w:rsidR="005C4AA8" w:rsidRPr="006648F8">
        <w:rPr>
          <w:lang w:val="bg-BG"/>
        </w:rPr>
        <w:t xml:space="preserve">редстои </w:t>
      </w:r>
      <w:r w:rsidR="006648F8" w:rsidRPr="006648F8">
        <w:rPr>
          <w:lang w:val="bg-BG"/>
        </w:rPr>
        <w:t>закупуване на</w:t>
      </w:r>
      <w:r>
        <w:rPr>
          <w:lang w:val="bg-BG"/>
        </w:rPr>
        <w:t xml:space="preserve"> пролетни дрехи</w:t>
      </w:r>
      <w:r w:rsidR="006648F8" w:rsidRPr="006648F8">
        <w:rPr>
          <w:lang w:val="bg-BG"/>
        </w:rPr>
        <w:t xml:space="preserve">. Трябва да бъдат закупени </w:t>
      </w:r>
      <w:r>
        <w:rPr>
          <w:lang w:val="bg-BG"/>
        </w:rPr>
        <w:t>тениски</w:t>
      </w:r>
      <w:r w:rsidR="006648F8" w:rsidRPr="006648F8">
        <w:rPr>
          <w:lang w:val="bg-BG"/>
        </w:rPr>
        <w:t xml:space="preserve">, </w:t>
      </w:r>
      <w:ins w:id="1" w:author="Desislava Topuzakova" w:date="2020-03-08T13:37:00Z">
        <w:r>
          <w:rPr>
            <w:lang w:val="bg-BG"/>
          </w:rPr>
          <w:t>дънки</w:t>
        </w:r>
      </w:ins>
      <w:del w:id="2" w:author="Desislava Topuzakova" w:date="2020-03-08T13:37:00Z">
        <w:r w:rsidDel="00654D81">
          <w:rPr>
            <w:lang w:val="bg-BG"/>
          </w:rPr>
          <w:delText>панталони</w:delText>
        </w:r>
      </w:del>
      <w:r w:rsidR="006648F8" w:rsidRPr="006648F8">
        <w:rPr>
          <w:lang w:val="bg-BG"/>
        </w:rPr>
        <w:t xml:space="preserve">, </w:t>
      </w:r>
      <w:r>
        <w:rPr>
          <w:lang w:val="bg-BG"/>
        </w:rPr>
        <w:t>маратонки</w:t>
      </w:r>
      <w:r w:rsidR="006648F8" w:rsidRPr="006648F8">
        <w:rPr>
          <w:lang w:val="bg-BG"/>
        </w:rPr>
        <w:t xml:space="preserve"> и </w:t>
      </w:r>
      <w:r>
        <w:rPr>
          <w:lang w:val="bg-BG"/>
        </w:rPr>
        <w:t>якета</w:t>
      </w:r>
      <w:r w:rsidR="006648F8" w:rsidRPr="006648F8">
        <w:rPr>
          <w:lang w:val="bg-BG"/>
        </w:rPr>
        <w:t>.</w:t>
      </w:r>
      <w:r w:rsidR="006648F8" w:rsidRPr="006648F8">
        <w:t xml:space="preserve"> </w:t>
      </w:r>
      <w:r w:rsidR="006648F8" w:rsidRPr="006648F8">
        <w:rPr>
          <w:lang w:val="bg-BG"/>
        </w:rPr>
        <w:t>Цените им са следните:</w:t>
      </w:r>
    </w:p>
    <w:p w14:paraId="4027DC66" w14:textId="77644F9B" w:rsidR="006648F8" w:rsidRPr="00FE78E9" w:rsidRDefault="00654D81" w:rsidP="005C4AA8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216" w:right="-432" w:firstLine="0"/>
        <w:jc w:val="both"/>
        <w:rPr>
          <w:b/>
        </w:rPr>
      </w:pPr>
      <w:r>
        <w:rPr>
          <w:b/>
        </w:rPr>
        <w:t>тениска</w:t>
      </w:r>
      <w:r w:rsidR="006648F8" w:rsidRPr="00FE78E9">
        <w:rPr>
          <w:b/>
        </w:rPr>
        <w:t xml:space="preserve"> (</w:t>
      </w:r>
      <w:ins w:id="3" w:author="Desislava Topuzakova" w:date="2020-03-08T13:36:00Z">
        <w:r w:rsidRPr="00B20507">
          <w:rPr>
            <w:rFonts w:ascii="Consolas" w:hAnsi="Consolas"/>
            <w:b/>
            <w:lang w:val="en-US"/>
            <w:rPrChange w:id="4" w:author="Desislava Topuzakova" w:date="2020-03-08T13:41:00Z">
              <w:rPr>
                <w:b/>
                <w:lang w:val="en-US"/>
              </w:rPr>
            </w:rPrChange>
          </w:rPr>
          <w:t>t-shirt</w:t>
        </w:r>
      </w:ins>
      <w:r w:rsidR="006648F8" w:rsidRPr="00FE78E9">
        <w:rPr>
          <w:b/>
          <w:lang w:val="en-US"/>
        </w:rPr>
        <w:t xml:space="preserve">) -&gt; </w:t>
      </w:r>
      <w:ins w:id="5" w:author="Desislava Topuzakova" w:date="2020-03-08T13:36:00Z">
        <w:r>
          <w:rPr>
            <w:b/>
            <w:lang w:val="en-US"/>
          </w:rPr>
          <w:t>20</w:t>
        </w:r>
      </w:ins>
      <w:del w:id="6" w:author="Desislava Topuzakova" w:date="2020-03-08T13:36:00Z">
        <w:r w:rsidR="006648F8" w:rsidRPr="00FE78E9" w:rsidDel="00654D81">
          <w:rPr>
            <w:b/>
            <w:lang w:val="en-US"/>
          </w:rPr>
          <w:delText>5899</w:delText>
        </w:r>
      </w:del>
      <w:r w:rsidR="006648F8" w:rsidRPr="00FE78E9">
        <w:rPr>
          <w:b/>
          <w:lang w:val="en-US"/>
        </w:rPr>
        <w:t xml:space="preserve"> $</w:t>
      </w:r>
    </w:p>
    <w:p w14:paraId="543F0647" w14:textId="2E8A98FE" w:rsidR="006648F8" w:rsidRPr="00FE78E9" w:rsidRDefault="006648F8" w:rsidP="005C4AA8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216" w:right="-432" w:firstLine="0"/>
        <w:jc w:val="both"/>
        <w:rPr>
          <w:b/>
        </w:rPr>
      </w:pPr>
      <w:del w:id="7" w:author="Desislava Topuzakova" w:date="2020-03-08T13:36:00Z">
        <w:r w:rsidRPr="00FE78E9" w:rsidDel="00654D81">
          <w:rPr>
            <w:b/>
          </w:rPr>
          <w:delText xml:space="preserve">Кростренажор </w:delText>
        </w:r>
      </w:del>
      <w:ins w:id="8" w:author="Desislava Topuzakova" w:date="2020-03-08T13:37:00Z">
        <w:r w:rsidR="00654D81">
          <w:rPr>
            <w:b/>
          </w:rPr>
          <w:t>дънки</w:t>
        </w:r>
      </w:ins>
      <w:ins w:id="9" w:author="Desislava Topuzakova" w:date="2020-03-08T13:36:00Z">
        <w:r w:rsidR="00654D81" w:rsidRPr="00FE78E9">
          <w:rPr>
            <w:b/>
          </w:rPr>
          <w:t xml:space="preserve"> </w:t>
        </w:r>
      </w:ins>
      <w:r w:rsidRPr="00FE78E9">
        <w:rPr>
          <w:b/>
        </w:rPr>
        <w:t>(</w:t>
      </w:r>
      <w:del w:id="10" w:author="Desislava Topuzakova" w:date="2020-03-08T13:37:00Z">
        <w:r w:rsidRPr="00FE78E9" w:rsidDel="00654D81">
          <w:rPr>
            <w:rFonts w:ascii="Consolas" w:hAnsi="Consolas"/>
            <w:b/>
            <w:lang w:val="en-US"/>
          </w:rPr>
          <w:delText>cross trainer</w:delText>
        </w:r>
      </w:del>
      <w:ins w:id="11" w:author="Desislava Topuzakova" w:date="2020-03-08T13:37:00Z">
        <w:r w:rsidR="00654D81">
          <w:rPr>
            <w:rFonts w:ascii="Consolas" w:hAnsi="Consolas"/>
            <w:b/>
            <w:lang w:val="en-US"/>
          </w:rPr>
          <w:t>jeans</w:t>
        </w:r>
      </w:ins>
      <w:r w:rsidRPr="00FE78E9">
        <w:rPr>
          <w:b/>
          <w:lang w:val="en-US"/>
        </w:rPr>
        <w:t xml:space="preserve">) </w:t>
      </w:r>
      <w:r w:rsidRPr="00FE78E9">
        <w:rPr>
          <w:b/>
        </w:rPr>
        <w:t>-&gt;</w:t>
      </w:r>
      <w:ins w:id="12" w:author="Desislava Topuzakova" w:date="2020-03-08T13:37:00Z">
        <w:r w:rsidR="00654D81">
          <w:rPr>
            <w:b/>
          </w:rPr>
          <w:t xml:space="preserve"> 50</w:t>
        </w:r>
      </w:ins>
      <w:del w:id="13" w:author="Desislava Topuzakova" w:date="2020-03-08T13:37:00Z">
        <w:r w:rsidRPr="00FE78E9" w:rsidDel="00654D81">
          <w:rPr>
            <w:b/>
          </w:rPr>
          <w:delText>1699</w:delText>
        </w:r>
      </w:del>
      <w:r w:rsidRPr="00FE78E9">
        <w:rPr>
          <w:b/>
          <w:lang w:val="en-US"/>
        </w:rPr>
        <w:t xml:space="preserve"> </w:t>
      </w:r>
      <w:r w:rsidRPr="00FE78E9">
        <w:rPr>
          <w:b/>
        </w:rPr>
        <w:t>$</w:t>
      </w:r>
    </w:p>
    <w:p w14:paraId="10E0A7BD" w14:textId="03090F2F" w:rsidR="006648F8" w:rsidRPr="00FE78E9" w:rsidRDefault="006648F8" w:rsidP="005C4AA8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216" w:right="-432" w:firstLine="0"/>
        <w:jc w:val="both"/>
        <w:rPr>
          <w:b/>
        </w:rPr>
      </w:pPr>
      <w:del w:id="14" w:author="Desislava Topuzakova" w:date="2020-03-08T13:37:00Z">
        <w:r w:rsidRPr="00FE78E9" w:rsidDel="00654D81">
          <w:rPr>
            <w:b/>
          </w:rPr>
          <w:delText xml:space="preserve">Колело </w:delText>
        </w:r>
      </w:del>
      <w:ins w:id="15" w:author="Desislava Topuzakova" w:date="2020-03-08T13:37:00Z">
        <w:r w:rsidR="00654D81">
          <w:rPr>
            <w:b/>
          </w:rPr>
          <w:t>маратонки</w:t>
        </w:r>
        <w:r w:rsidR="00654D81" w:rsidRPr="00FE78E9">
          <w:rPr>
            <w:b/>
          </w:rPr>
          <w:t xml:space="preserve"> </w:t>
        </w:r>
      </w:ins>
      <w:r w:rsidRPr="00FE78E9">
        <w:rPr>
          <w:b/>
        </w:rPr>
        <w:t>(</w:t>
      </w:r>
      <w:del w:id="16" w:author="Desislava Topuzakova" w:date="2020-03-08T13:37:00Z">
        <w:r w:rsidRPr="00FE78E9" w:rsidDel="00654D81">
          <w:rPr>
            <w:rFonts w:ascii="Consolas" w:hAnsi="Consolas"/>
            <w:b/>
            <w:lang w:val="en-US"/>
          </w:rPr>
          <w:delText>exercise bike</w:delText>
        </w:r>
      </w:del>
      <w:ins w:id="17" w:author="Desislava Topuzakova" w:date="2020-03-08T17:54:00Z">
        <w:r w:rsidR="009602C7">
          <w:rPr>
            <w:rFonts w:ascii="Consolas" w:hAnsi="Consolas"/>
            <w:b/>
            <w:lang w:val="en-US"/>
          </w:rPr>
          <w:t>trainers</w:t>
        </w:r>
      </w:ins>
      <w:r w:rsidRPr="00FE78E9">
        <w:rPr>
          <w:b/>
          <w:lang w:val="en-US"/>
        </w:rPr>
        <w:t xml:space="preserve">) -&gt; </w:t>
      </w:r>
      <w:del w:id="18" w:author="Desislava Topuzakova" w:date="2020-03-08T13:37:00Z">
        <w:r w:rsidRPr="00FE78E9" w:rsidDel="00654D81">
          <w:rPr>
            <w:b/>
            <w:lang w:val="en-US"/>
          </w:rPr>
          <w:delText xml:space="preserve">1789 </w:delText>
        </w:r>
      </w:del>
      <w:ins w:id="19" w:author="Desislava Topuzakova" w:date="2020-03-08T13:37:00Z">
        <w:r w:rsidR="00654D81">
          <w:rPr>
            <w:b/>
            <w:lang w:val="en-US"/>
          </w:rPr>
          <w:t>70</w:t>
        </w:r>
        <w:r w:rsidR="00654D81" w:rsidRPr="00FE78E9">
          <w:rPr>
            <w:b/>
            <w:lang w:val="en-US"/>
          </w:rPr>
          <w:t xml:space="preserve"> </w:t>
        </w:r>
      </w:ins>
      <w:r w:rsidRPr="00FE78E9">
        <w:rPr>
          <w:b/>
          <w:lang w:val="en-US"/>
        </w:rPr>
        <w:t>$</w:t>
      </w:r>
    </w:p>
    <w:p w14:paraId="158FBE40" w14:textId="5B03A08A" w:rsidR="006648F8" w:rsidRPr="00FE78E9" w:rsidRDefault="006648F8" w:rsidP="005C4AA8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216" w:right="-432" w:firstLine="0"/>
        <w:jc w:val="both"/>
        <w:rPr>
          <w:b/>
        </w:rPr>
      </w:pPr>
      <w:del w:id="20" w:author="Desislava Topuzakova" w:date="2020-03-08T13:37:00Z">
        <w:r w:rsidRPr="00FE78E9" w:rsidDel="00654D81">
          <w:rPr>
            <w:b/>
          </w:rPr>
          <w:delText>Комплект дъмбели</w:delText>
        </w:r>
      </w:del>
      <w:ins w:id="21" w:author="Desislava Topuzakova" w:date="2020-03-08T13:37:00Z">
        <w:r w:rsidR="00654D81">
          <w:rPr>
            <w:b/>
          </w:rPr>
          <w:t>яке</w:t>
        </w:r>
      </w:ins>
      <w:r w:rsidRPr="00FE78E9">
        <w:rPr>
          <w:b/>
        </w:rPr>
        <w:t xml:space="preserve"> (</w:t>
      </w:r>
      <w:del w:id="22" w:author="Desislava Topuzakova" w:date="2020-03-08T13:37:00Z">
        <w:r w:rsidRPr="00FE78E9" w:rsidDel="00654D81">
          <w:rPr>
            <w:rFonts w:ascii="Consolas" w:hAnsi="Consolas"/>
            <w:b/>
            <w:lang w:val="en-US"/>
          </w:rPr>
          <w:delText>dumbells</w:delText>
        </w:r>
      </w:del>
      <w:ins w:id="23" w:author="Desislava Topuzakova" w:date="2020-03-08T13:37:00Z">
        <w:r w:rsidR="00654D81">
          <w:rPr>
            <w:rFonts w:ascii="Consolas" w:hAnsi="Consolas"/>
            <w:b/>
            <w:lang w:val="en-US"/>
          </w:rPr>
          <w:t>jack</w:t>
        </w:r>
      </w:ins>
      <w:ins w:id="24" w:author="Desislava Topuzakova" w:date="2020-03-08T13:38:00Z">
        <w:r w:rsidR="00654D81">
          <w:rPr>
            <w:rFonts w:ascii="Consolas" w:hAnsi="Consolas"/>
            <w:b/>
            <w:lang w:val="en-US"/>
          </w:rPr>
          <w:t>et</w:t>
        </w:r>
      </w:ins>
      <w:r w:rsidRPr="00FE78E9">
        <w:rPr>
          <w:b/>
          <w:lang w:val="en-US"/>
        </w:rPr>
        <w:t xml:space="preserve">) -&gt; </w:t>
      </w:r>
      <w:ins w:id="25" w:author="Desislava Topuzakova" w:date="2020-03-08T13:38:00Z">
        <w:r w:rsidR="00654D81">
          <w:rPr>
            <w:b/>
            <w:lang w:val="en-US"/>
          </w:rPr>
          <w:t>60</w:t>
        </w:r>
      </w:ins>
      <w:del w:id="26" w:author="Desislava Topuzakova" w:date="2020-03-08T13:38:00Z">
        <w:r w:rsidRPr="00FE78E9" w:rsidDel="00654D81">
          <w:rPr>
            <w:b/>
            <w:lang w:val="en-US"/>
          </w:rPr>
          <w:delText>579</w:delText>
        </w:r>
      </w:del>
      <w:r w:rsidRPr="00FE78E9">
        <w:rPr>
          <w:b/>
          <w:lang w:val="en-US"/>
        </w:rPr>
        <w:t xml:space="preserve"> $</w:t>
      </w:r>
    </w:p>
    <w:p w14:paraId="468266C1" w14:textId="0068DBCB" w:rsidR="006648F8" w:rsidRPr="00EB5161" w:rsidRDefault="006648F8" w:rsidP="006648F8">
      <w:pPr>
        <w:tabs>
          <w:tab w:val="left" w:pos="450"/>
        </w:tabs>
        <w:spacing w:before="40" w:after="40"/>
        <w:ind w:left="216" w:right="-432"/>
        <w:jc w:val="both"/>
        <w:rPr>
          <w:b/>
          <w:lang w:val="bg-BG"/>
        </w:rPr>
      </w:pPr>
      <w:r w:rsidRPr="00EB5161">
        <w:rPr>
          <w:lang w:val="bg-BG"/>
          <w:rPrChange w:id="27" w:author="Desislava Topuzakova" w:date="2020-03-08T17:09:00Z">
            <w:rPr/>
          </w:rPrChange>
        </w:rPr>
        <w:t xml:space="preserve">Напишете програма, която </w:t>
      </w:r>
      <w:r w:rsidRPr="00EB5161">
        <w:rPr>
          <w:b/>
          <w:lang w:val="bg-BG"/>
          <w:rPrChange w:id="28" w:author="Desislava Topuzakova" w:date="2020-03-08T17:09:00Z">
            <w:rPr>
              <w:b/>
            </w:rPr>
          </w:rPrChange>
        </w:rPr>
        <w:t xml:space="preserve">изчислява каква е цената за закупените </w:t>
      </w:r>
      <w:del w:id="29" w:author="Desislava Topuzakova" w:date="2020-03-08T13:38:00Z">
        <w:r w:rsidRPr="00EB5161" w:rsidDel="00654D81">
          <w:rPr>
            <w:b/>
            <w:lang w:val="bg-BG"/>
            <w:rPrChange w:id="30" w:author="Desislava Topuzakova" w:date="2020-03-08T17:09:00Z">
              <w:rPr>
                <w:b/>
              </w:rPr>
            </w:rPrChange>
          </w:rPr>
          <w:delText>уреди</w:delText>
        </w:r>
      </w:del>
      <w:ins w:id="31" w:author="Desislava Topuzakova" w:date="2020-03-08T13:38:00Z">
        <w:r w:rsidR="00654D81" w:rsidRPr="00EB5161">
          <w:rPr>
            <w:b/>
            <w:lang w:val="bg-BG"/>
          </w:rPr>
          <w:t>дрехи</w:t>
        </w:r>
      </w:ins>
      <w:r w:rsidRPr="00EB5161">
        <w:rPr>
          <w:lang w:val="bg-BG"/>
          <w:rPrChange w:id="32" w:author="Desislava Topuzakova" w:date="2020-03-08T17:09:00Z">
            <w:rPr/>
          </w:rPrChange>
        </w:rPr>
        <w:t xml:space="preserve">, като знаете какъв е </w:t>
      </w:r>
      <w:r w:rsidRPr="00EB5161">
        <w:rPr>
          <w:b/>
          <w:lang w:val="bg-BG"/>
          <w:rPrChange w:id="33" w:author="Desislava Topuzakova" w:date="2020-03-08T17:09:00Z">
            <w:rPr>
              <w:b/>
            </w:rPr>
          </w:rPrChange>
        </w:rPr>
        <w:t>броят им и какви са по вид.</w:t>
      </w:r>
    </w:p>
    <w:p w14:paraId="13ACDB39" w14:textId="77777777" w:rsidR="005C4AA8" w:rsidRPr="00EB5161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  <w:rPrChange w:id="34" w:author="Desislava Topuzakova" w:date="2020-03-08T17:09:00Z">
            <w:rPr>
              <w:sz w:val="36"/>
              <w:szCs w:val="36"/>
            </w:rPr>
          </w:rPrChange>
        </w:rPr>
      </w:pPr>
      <w:r w:rsidRPr="00EB5161">
        <w:rPr>
          <w:sz w:val="36"/>
          <w:szCs w:val="36"/>
          <w:lang w:val="bg-BG"/>
          <w:rPrChange w:id="35" w:author="Desislava Topuzakova" w:date="2020-03-08T17:09:00Z">
            <w:rPr>
              <w:sz w:val="36"/>
              <w:szCs w:val="36"/>
            </w:rPr>
          </w:rPrChange>
        </w:rPr>
        <w:t>Вход</w:t>
      </w:r>
    </w:p>
    <w:p w14:paraId="6962DCC4" w14:textId="77777777" w:rsidR="005C4AA8" w:rsidRPr="00EB5161" w:rsidRDefault="005C4AA8" w:rsidP="005C4AA8">
      <w:pPr>
        <w:tabs>
          <w:tab w:val="left" w:pos="360"/>
        </w:tabs>
        <w:spacing w:before="40" w:after="40"/>
        <w:ind w:right="-432"/>
        <w:rPr>
          <w:lang w:val="bg-BG"/>
          <w:rPrChange w:id="36" w:author="Desislava Topuzakova" w:date="2020-03-08T17:09:00Z">
            <w:rPr/>
          </w:rPrChange>
        </w:rPr>
      </w:pPr>
      <w:r w:rsidRPr="00EB5161">
        <w:rPr>
          <w:lang w:val="bg-BG"/>
          <w:rPrChange w:id="37" w:author="Desislava Topuzakova" w:date="2020-03-08T17:09:00Z">
            <w:rPr/>
          </w:rPrChange>
        </w:rPr>
        <w:t>От конзолата се чет</w:t>
      </w:r>
      <w:r w:rsidR="006648F8" w:rsidRPr="00EB5161">
        <w:rPr>
          <w:lang w:val="bg-BG"/>
          <w:rPrChange w:id="38" w:author="Desislava Topuzakova" w:date="2020-03-08T17:09:00Z">
            <w:rPr/>
          </w:rPrChange>
        </w:rPr>
        <w:t xml:space="preserve">e </w:t>
      </w:r>
      <w:r w:rsidR="006648F8" w:rsidRPr="00EB5161">
        <w:rPr>
          <w:b/>
          <w:lang w:val="bg-BG"/>
        </w:rPr>
        <w:t xml:space="preserve">1 </w:t>
      </w:r>
      <w:r w:rsidRPr="00EB5161">
        <w:rPr>
          <w:b/>
          <w:lang w:val="bg-BG"/>
          <w:rPrChange w:id="39" w:author="Desislava Topuzakova" w:date="2020-03-08T17:09:00Z">
            <w:rPr>
              <w:b/>
            </w:rPr>
          </w:rPrChange>
        </w:rPr>
        <w:t>ред</w:t>
      </w:r>
      <w:r w:rsidRPr="00EB5161">
        <w:rPr>
          <w:lang w:val="bg-BG"/>
          <w:rPrChange w:id="40" w:author="Desislava Topuzakova" w:date="2020-03-08T17:09:00Z">
            <w:rPr/>
          </w:rPrChange>
        </w:rPr>
        <w:t>:</w:t>
      </w:r>
    </w:p>
    <w:p w14:paraId="10BC3AD9" w14:textId="62B4BD90" w:rsidR="006648F8" w:rsidRPr="00EB5161" w:rsidRDefault="006648F8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 w:rsidRPr="00EB5161">
        <w:rPr>
          <w:b/>
        </w:rPr>
        <w:t xml:space="preserve">Броят на </w:t>
      </w:r>
      <w:del w:id="41" w:author="Desislava Topuzakova" w:date="2020-03-08T13:38:00Z">
        <w:r w:rsidRPr="00EB5161" w:rsidDel="00654D81">
          <w:rPr>
            <w:b/>
          </w:rPr>
          <w:delText>фитнес уредите</w:delText>
        </w:r>
      </w:del>
      <w:ins w:id="42" w:author="Desislava Topuzakova" w:date="2020-03-08T13:38:00Z">
        <w:r w:rsidR="00654D81" w:rsidRPr="00EB5161">
          <w:rPr>
            <w:b/>
          </w:rPr>
          <w:t>дрехите</w:t>
        </w:r>
      </w:ins>
      <w:r w:rsidRPr="00EB5161">
        <w:rPr>
          <w:b/>
        </w:rPr>
        <w:t xml:space="preserve"> – цяло число в интервала </w:t>
      </w:r>
      <w:r w:rsidRPr="00EB5161">
        <w:rPr>
          <w:b/>
          <w:rPrChange w:id="43" w:author="Desislava Topuzakova" w:date="2020-03-08T17:09:00Z">
            <w:rPr>
              <w:b/>
              <w:lang w:val="en-US"/>
            </w:rPr>
          </w:rPrChange>
        </w:rPr>
        <w:t>[1 .</w:t>
      </w:r>
      <w:r w:rsidR="00495982" w:rsidRPr="00EB5161">
        <w:rPr>
          <w:b/>
          <w:rPrChange w:id="44" w:author="Desislava Topuzakova" w:date="2020-03-08T17:09:00Z">
            <w:rPr>
              <w:b/>
              <w:lang w:val="en-US"/>
            </w:rPr>
          </w:rPrChange>
        </w:rPr>
        <w:t>.</w:t>
      </w:r>
      <w:r w:rsidRPr="00EB5161">
        <w:rPr>
          <w:b/>
          <w:rPrChange w:id="45" w:author="Desislava Topuzakova" w:date="2020-03-08T17:09:00Z">
            <w:rPr>
              <w:b/>
              <w:lang w:val="en-US"/>
            </w:rPr>
          </w:rPrChange>
        </w:rPr>
        <w:t>. 100]</w:t>
      </w:r>
    </w:p>
    <w:p w14:paraId="202A6309" w14:textId="7A3EEFAA" w:rsidR="006648F8" w:rsidRPr="00EB5161" w:rsidRDefault="006648F8" w:rsidP="006648F8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bg-BG"/>
          <w:rPrChange w:id="46" w:author="Desislava Topuzakova" w:date="2020-03-08T17:09:00Z">
            <w:rPr>
              <w:b/>
            </w:rPr>
          </w:rPrChange>
        </w:rPr>
      </w:pPr>
      <w:r w:rsidRPr="00EB5161">
        <w:rPr>
          <w:b/>
          <w:lang w:val="bg-BG"/>
          <w:rPrChange w:id="47" w:author="Desislava Topuzakova" w:date="2020-03-08T17:09:00Z">
            <w:rPr>
              <w:b/>
            </w:rPr>
          </w:rPrChange>
        </w:rPr>
        <w:t xml:space="preserve">За </w:t>
      </w:r>
      <w:ins w:id="48" w:author="Desislava Topuzakova" w:date="2020-03-08T13:39:00Z">
        <w:r w:rsidR="00654D81" w:rsidRPr="00EB5161">
          <w:rPr>
            <w:b/>
            <w:lang w:val="bg-BG"/>
          </w:rPr>
          <w:t>всяка една дреха</w:t>
        </w:r>
        <w:bookmarkStart w:id="49" w:name="_GoBack"/>
        <w:bookmarkEnd w:id="49"/>
        <w:r w:rsidR="00654D81" w:rsidRPr="00EB5161">
          <w:rPr>
            <w:b/>
            <w:lang w:val="bg-BG"/>
          </w:rPr>
          <w:t xml:space="preserve"> </w:t>
        </w:r>
      </w:ins>
      <w:del w:id="50" w:author="Desislava Topuzakova" w:date="2020-03-08T13:39:00Z">
        <w:r w:rsidRPr="00EB5161" w:rsidDel="00654D81">
          <w:rPr>
            <w:b/>
            <w:lang w:val="bg-BG"/>
            <w:rPrChange w:id="51" w:author="Desislava Topuzakova" w:date="2020-03-08T17:09:00Z">
              <w:rPr>
                <w:b/>
              </w:rPr>
            </w:rPrChange>
          </w:rPr>
          <w:delText xml:space="preserve">всеки един уред </w:delText>
        </w:r>
      </w:del>
      <w:r w:rsidRPr="00EB5161">
        <w:rPr>
          <w:b/>
          <w:lang w:val="bg-BG"/>
          <w:rPrChange w:id="52" w:author="Desislava Topuzakova" w:date="2020-03-08T17:09:00Z">
            <w:rPr>
              <w:b/>
            </w:rPr>
          </w:rPrChange>
        </w:rPr>
        <w:t>се чете:</w:t>
      </w:r>
    </w:p>
    <w:p w14:paraId="15261FB2" w14:textId="08912724" w:rsidR="006648F8" w:rsidRPr="006648F8" w:rsidRDefault="006648F8" w:rsidP="00495982">
      <w:pPr>
        <w:pStyle w:val="ListParagraph"/>
        <w:numPr>
          <w:ilvl w:val="0"/>
          <w:numId w:val="15"/>
        </w:numPr>
        <w:tabs>
          <w:tab w:val="left" w:pos="360"/>
          <w:tab w:val="left" w:pos="450"/>
          <w:tab w:val="left" w:pos="540"/>
        </w:tabs>
        <w:spacing w:after="0"/>
        <w:ind w:right="-432"/>
        <w:rPr>
          <w:b/>
        </w:rPr>
      </w:pPr>
      <w:del w:id="53" w:author="Desislava Topuzakova" w:date="2020-03-08T13:38:00Z">
        <w:r w:rsidRPr="006648F8" w:rsidDel="00654D81">
          <w:rPr>
            <w:b/>
          </w:rPr>
          <w:delText xml:space="preserve">Име </w:delText>
        </w:r>
      </w:del>
      <w:ins w:id="54" w:author="Desislava Topuzakova" w:date="2020-03-08T13:38:00Z">
        <w:r w:rsidR="00654D81">
          <w:rPr>
            <w:b/>
          </w:rPr>
          <w:t>Вид</w:t>
        </w:r>
        <w:r w:rsidR="00654D81" w:rsidRPr="006648F8">
          <w:rPr>
            <w:b/>
          </w:rPr>
          <w:t xml:space="preserve"> </w:t>
        </w:r>
      </w:ins>
      <w:r w:rsidRPr="006648F8">
        <w:rPr>
          <w:b/>
        </w:rPr>
        <w:t xml:space="preserve">на </w:t>
      </w:r>
      <w:del w:id="55" w:author="Desislava Topuzakova" w:date="2020-03-08T13:38:00Z">
        <w:r w:rsidRPr="006648F8" w:rsidDel="00654D81">
          <w:rPr>
            <w:b/>
          </w:rPr>
          <w:delText xml:space="preserve">уреда </w:delText>
        </w:r>
      </w:del>
      <w:ins w:id="56" w:author="Desislava Topuzakova" w:date="2020-03-08T13:38:00Z">
        <w:r w:rsidR="00654D81">
          <w:rPr>
            <w:b/>
          </w:rPr>
          <w:t>дрехата</w:t>
        </w:r>
        <w:r w:rsidR="00654D81" w:rsidRPr="006648F8">
          <w:rPr>
            <w:b/>
          </w:rPr>
          <w:t xml:space="preserve"> </w:t>
        </w:r>
      </w:ins>
      <w:r w:rsidRPr="006648F8">
        <w:rPr>
          <w:b/>
        </w:rPr>
        <w:t xml:space="preserve">– текст – </w:t>
      </w:r>
      <w:r>
        <w:rPr>
          <w:b/>
        </w:rPr>
        <w:t xml:space="preserve">следните възможности: </w:t>
      </w:r>
      <w:ins w:id="57" w:author="Desislava Topuzakova" w:date="2020-03-08T13:39:00Z">
        <w:r w:rsidR="00654D81" w:rsidRPr="00654D81">
          <w:rPr>
            <w:rFonts w:ascii="Consolas" w:hAnsi="Consolas"/>
            <w:b/>
            <w:lang w:val="en-US"/>
            <w:rPrChange w:id="58" w:author="Desislava Topuzakova" w:date="2020-03-08T13:40:00Z">
              <w:rPr>
                <w:b/>
                <w:lang w:val="en-US"/>
              </w:rPr>
            </w:rPrChange>
          </w:rPr>
          <w:t>t-shirt</w:t>
        </w:r>
      </w:ins>
      <w:del w:id="59" w:author="Desislava Topuzakova" w:date="2020-03-08T13:39:00Z">
        <w:r w:rsidRPr="00B20507" w:rsidDel="00654D81">
          <w:rPr>
            <w:rFonts w:ascii="Consolas" w:hAnsi="Consolas"/>
            <w:b/>
            <w:lang w:val="en-US"/>
          </w:rPr>
          <w:delText>treadmill</w:delText>
        </w:r>
      </w:del>
      <w:r w:rsidRPr="00B20507">
        <w:rPr>
          <w:rFonts w:ascii="Consolas" w:hAnsi="Consolas"/>
          <w:b/>
          <w:lang w:val="en-US"/>
        </w:rPr>
        <w:t xml:space="preserve">, </w:t>
      </w:r>
      <w:del w:id="60" w:author="Desislava Topuzakova" w:date="2020-03-08T13:39:00Z">
        <w:r w:rsidRPr="00B20507" w:rsidDel="00654D81">
          <w:rPr>
            <w:rFonts w:ascii="Consolas" w:hAnsi="Consolas"/>
            <w:b/>
            <w:lang w:val="en-US"/>
          </w:rPr>
          <w:delText>cross traine</w:delText>
        </w:r>
      </w:del>
      <w:ins w:id="61" w:author="Desislava Topuzakova" w:date="2020-03-08T13:39:00Z">
        <w:r w:rsidR="00654D81" w:rsidRPr="00654D81">
          <w:rPr>
            <w:rFonts w:ascii="Consolas" w:hAnsi="Consolas"/>
            <w:b/>
            <w:lang w:val="en-US"/>
          </w:rPr>
          <w:t>jeans</w:t>
        </w:r>
      </w:ins>
      <w:del w:id="62" w:author="Desislava Topuzakova" w:date="2020-03-08T13:39:00Z">
        <w:r w:rsidRPr="00654D81" w:rsidDel="00654D81">
          <w:rPr>
            <w:rFonts w:ascii="Consolas" w:hAnsi="Consolas"/>
            <w:b/>
            <w:lang w:val="en-US"/>
          </w:rPr>
          <w:delText>r</w:delText>
        </w:r>
      </w:del>
      <w:r w:rsidRPr="00654D81">
        <w:rPr>
          <w:rFonts w:ascii="Consolas" w:hAnsi="Consolas"/>
          <w:b/>
          <w:lang w:val="en-US"/>
        </w:rPr>
        <w:t xml:space="preserve">, </w:t>
      </w:r>
      <w:del w:id="63" w:author="Desislava Topuzakova" w:date="2020-03-08T13:39:00Z">
        <w:r w:rsidRPr="00654D81" w:rsidDel="00654D81">
          <w:rPr>
            <w:rFonts w:ascii="Consolas" w:hAnsi="Consolas"/>
            <w:b/>
            <w:lang w:val="en-US"/>
          </w:rPr>
          <w:delText>exercise bike</w:delText>
        </w:r>
      </w:del>
      <w:ins w:id="64" w:author="Desislava Topuzakova" w:date="2020-03-08T17:54:00Z">
        <w:r w:rsidR="009602C7">
          <w:rPr>
            <w:rFonts w:ascii="Consolas" w:hAnsi="Consolas"/>
            <w:b/>
            <w:lang w:val="en-US"/>
          </w:rPr>
          <w:t>trainers</w:t>
        </w:r>
      </w:ins>
      <w:r w:rsidRPr="00654D81">
        <w:rPr>
          <w:rFonts w:ascii="Consolas" w:hAnsi="Consolas"/>
          <w:b/>
          <w:lang w:val="en-US"/>
        </w:rPr>
        <w:t xml:space="preserve">, </w:t>
      </w:r>
      <w:del w:id="65" w:author="Desislava Topuzakova" w:date="2020-03-08T13:39:00Z">
        <w:r w:rsidRPr="00654D81" w:rsidDel="00654D81">
          <w:rPr>
            <w:rFonts w:ascii="Consolas" w:hAnsi="Consolas"/>
            <w:b/>
            <w:lang w:val="en-US"/>
          </w:rPr>
          <w:delText>dumb</w:delText>
        </w:r>
        <w:r w:rsidR="00252048" w:rsidRPr="00654D81" w:rsidDel="00654D81">
          <w:rPr>
            <w:rFonts w:ascii="Consolas" w:hAnsi="Consolas"/>
            <w:b/>
            <w:lang w:val="en-US"/>
          </w:rPr>
          <w:delText>b</w:delText>
        </w:r>
        <w:r w:rsidRPr="00654D81" w:rsidDel="00654D81">
          <w:rPr>
            <w:rFonts w:ascii="Consolas" w:hAnsi="Consolas"/>
            <w:b/>
            <w:lang w:val="en-US"/>
          </w:rPr>
          <w:delText>ells</w:delText>
        </w:r>
      </w:del>
      <w:ins w:id="66" w:author="Desislava Topuzakova" w:date="2020-03-08T13:39:00Z">
        <w:r w:rsidR="00654D81" w:rsidRPr="00654D81">
          <w:rPr>
            <w:rFonts w:ascii="Consolas" w:hAnsi="Consolas"/>
            <w:b/>
            <w:lang w:val="en-US"/>
          </w:rPr>
          <w:t>jacket</w:t>
        </w:r>
      </w:ins>
    </w:p>
    <w:p w14:paraId="729AB7D1" w14:textId="77777777" w:rsidR="005C4AA8" w:rsidRPr="00EB5161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  <w:rPrChange w:id="67" w:author="Desislava Topuzakova" w:date="2020-03-08T17:10:00Z">
            <w:rPr>
              <w:sz w:val="36"/>
              <w:szCs w:val="36"/>
            </w:rPr>
          </w:rPrChange>
        </w:rPr>
      </w:pPr>
      <w:r w:rsidRPr="00EB5161">
        <w:rPr>
          <w:sz w:val="36"/>
          <w:szCs w:val="36"/>
          <w:lang w:val="bg-BG"/>
          <w:rPrChange w:id="68" w:author="Desislava Topuzakova" w:date="2020-03-08T17:10:00Z">
            <w:rPr>
              <w:sz w:val="36"/>
              <w:szCs w:val="36"/>
            </w:rPr>
          </w:rPrChange>
        </w:rPr>
        <w:t>Изход</w:t>
      </w:r>
    </w:p>
    <w:p w14:paraId="348ACA0F" w14:textId="77777777" w:rsidR="005C4AA8" w:rsidRPr="00EB5161" w:rsidRDefault="005C4AA8" w:rsidP="005C4AA8">
      <w:pPr>
        <w:tabs>
          <w:tab w:val="left" w:pos="360"/>
        </w:tabs>
        <w:spacing w:before="40" w:after="40"/>
        <w:ind w:right="-432"/>
        <w:rPr>
          <w:lang w:val="bg-BG"/>
          <w:rPrChange w:id="69" w:author="Desislava Topuzakova" w:date="2020-03-08T17:10:00Z">
            <w:rPr/>
          </w:rPrChange>
        </w:rPr>
      </w:pPr>
      <w:r w:rsidRPr="00EB5161">
        <w:rPr>
          <w:lang w:val="bg-BG"/>
          <w:rPrChange w:id="70" w:author="Desislava Topuzakova" w:date="2020-03-08T17:10:00Z">
            <w:rPr/>
          </w:rPrChange>
        </w:rPr>
        <w:t xml:space="preserve">Да се отпечата на конзолата </w:t>
      </w:r>
      <w:r w:rsidRPr="00EB5161">
        <w:rPr>
          <w:b/>
          <w:lang w:val="bg-BG"/>
          <w:rPrChange w:id="71" w:author="Desislava Topuzakova" w:date="2020-03-08T17:10:00Z">
            <w:rPr>
              <w:b/>
            </w:rPr>
          </w:rPrChange>
        </w:rPr>
        <w:t>едно число</w:t>
      </w:r>
      <w:r w:rsidRPr="00EB5161">
        <w:rPr>
          <w:lang w:val="bg-BG"/>
          <w:rPrChange w:id="72" w:author="Desislava Topuzakova" w:date="2020-03-08T17:10:00Z">
            <w:rPr/>
          </w:rPrChange>
        </w:rPr>
        <w:t>:</w:t>
      </w:r>
    </w:p>
    <w:p w14:paraId="4B76621D" w14:textId="77EDD098" w:rsidR="005C4AA8" w:rsidRDefault="005C4AA8" w:rsidP="005C4AA8">
      <w:pPr>
        <w:pStyle w:val="ListParagraph"/>
        <w:numPr>
          <w:ilvl w:val="0"/>
          <w:numId w:val="10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 xml:space="preserve">Сумата, която ще </w:t>
      </w:r>
      <w:ins w:id="73" w:author="Desislava Topuzakova" w:date="2020-03-08T13:40:00Z">
        <w:r w:rsidR="00654D81">
          <w:rPr>
            <w:b/>
            <w:bCs/>
          </w:rPr>
          <w:t>му</w:t>
        </w:r>
      </w:ins>
      <w:del w:id="74" w:author="Desislava Topuzakova" w:date="2020-03-08T13:40:00Z">
        <w:r w:rsidDel="00654D81">
          <w:rPr>
            <w:b/>
            <w:bCs/>
          </w:rPr>
          <w:delText>им</w:delText>
        </w:r>
      </w:del>
      <w:r>
        <w:rPr>
          <w:b/>
          <w:bCs/>
        </w:rPr>
        <w:t xml:space="preserve"> е необходима</w:t>
      </w:r>
      <w:r w:rsidR="006648F8">
        <w:rPr>
          <w:b/>
          <w:bCs/>
          <w:lang w:val="en-US"/>
        </w:rPr>
        <w:t xml:space="preserve"> </w:t>
      </w:r>
      <w:r w:rsidR="006648F8">
        <w:rPr>
          <w:b/>
          <w:bCs/>
        </w:rPr>
        <w:t xml:space="preserve">за закупуване на </w:t>
      </w:r>
      <w:del w:id="75" w:author="Desislava Topuzakova" w:date="2020-03-08T13:40:00Z">
        <w:r w:rsidR="006648F8" w:rsidDel="00654D81">
          <w:rPr>
            <w:b/>
            <w:bCs/>
          </w:rPr>
          <w:delText>уредите</w:delText>
        </w:r>
      </w:del>
      <w:ins w:id="76" w:author="Desislava Topuzakova" w:date="2020-03-08T13:40:00Z">
        <w:r w:rsidR="00654D81">
          <w:rPr>
            <w:b/>
            <w:bCs/>
          </w:rPr>
          <w:t>дрехите</w:t>
        </w:r>
      </w:ins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  <w:r w:rsidR="00FE78E9">
        <w:rPr>
          <w:b/>
          <w:bCs/>
          <w:lang w:val="en-US"/>
        </w:rPr>
        <w:t>.</w:t>
      </w:r>
    </w:p>
    <w:p w14:paraId="179EC303" w14:textId="77777777" w:rsidR="005C4AA8" w:rsidRPr="00EB5161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  <w:rPrChange w:id="77" w:author="Desislava Topuzakova" w:date="2020-03-08T17:09:00Z">
            <w:rPr>
              <w:sz w:val="36"/>
              <w:szCs w:val="36"/>
            </w:rPr>
          </w:rPrChange>
        </w:rPr>
      </w:pPr>
      <w:r w:rsidRPr="00EB5161">
        <w:rPr>
          <w:sz w:val="36"/>
          <w:szCs w:val="36"/>
          <w:lang w:val="bg-BG"/>
          <w:rPrChange w:id="78" w:author="Desislava Topuzakova" w:date="2020-03-08T17:09:00Z">
            <w:rPr>
              <w:sz w:val="36"/>
              <w:szCs w:val="36"/>
            </w:rPr>
          </w:rPrChange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79" w:author="Desislava Topuzakova" w:date="2020-03-08T13:42:00Z">
          <w:tblPr>
            <w:tblStyle w:val="TableGrid"/>
            <w:tblW w:w="5005" w:type="pct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031"/>
        <w:gridCol w:w="1387"/>
        <w:gridCol w:w="7014"/>
        <w:tblGridChange w:id="80">
          <w:tblGrid>
            <w:gridCol w:w="1985"/>
            <w:gridCol w:w="1053"/>
            <w:gridCol w:w="7394"/>
          </w:tblGrid>
        </w:tblGridChange>
      </w:tblGrid>
      <w:tr w:rsidR="005C4AA8" w14:paraId="4CAA9FF3" w14:textId="77777777" w:rsidTr="00B20507">
        <w:trPr>
          <w:trHeight w:val="311"/>
          <w:trPrChange w:id="81" w:author="Desislava Topuzakova" w:date="2020-03-08T13:42:00Z">
            <w:trPr>
              <w:trHeight w:val="311"/>
            </w:trPr>
          </w:trPrChange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  <w:tcPrChange w:id="82" w:author="Desislava Topuzakova" w:date="2020-03-08T13:42:00Z"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hideMark/>
              </w:tcPr>
            </w:tcPrChange>
          </w:tcPr>
          <w:p w14:paraId="40AC00B6" w14:textId="77777777" w:rsidR="005C4AA8" w:rsidRPr="00B20507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  <w:rPrChange w:id="83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</w:pPr>
            <w:bookmarkStart w:id="84" w:name="_Hlk522695131"/>
            <w:r w:rsidRPr="00B20507">
              <w:rPr>
                <w:rFonts w:ascii="Calibri" w:eastAsia="Calibri" w:hAnsi="Calibri" w:cs="Times New Roman"/>
                <w:b/>
                <w:lang w:val="bg-BG"/>
                <w:rPrChange w:id="85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  <w:t>Вход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  <w:tcPrChange w:id="86" w:author="Desislava Topuzakova" w:date="2020-03-08T13:42:00Z">
              <w:tcPr>
                <w:tcW w:w="50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hideMark/>
              </w:tcPr>
            </w:tcPrChange>
          </w:tcPr>
          <w:p w14:paraId="21A42FEB" w14:textId="77777777" w:rsidR="005C4AA8" w:rsidRPr="00B20507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  <w:rPrChange w:id="87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</w:pPr>
            <w:r w:rsidRPr="00B20507">
              <w:rPr>
                <w:rFonts w:ascii="Calibri" w:eastAsia="Calibri" w:hAnsi="Calibri" w:cs="Times New Roman"/>
                <w:b/>
                <w:lang w:val="bg-BG"/>
                <w:rPrChange w:id="88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  <w:t>Изход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  <w:tcPrChange w:id="89" w:author="Desislava Topuzakova" w:date="2020-03-08T13:42:00Z">
              <w:tcPr>
                <w:tcW w:w="359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hideMark/>
              </w:tcPr>
            </w:tcPrChange>
          </w:tcPr>
          <w:p w14:paraId="32CF1021" w14:textId="77777777" w:rsidR="005C4AA8" w:rsidRPr="00B20507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  <w:rPrChange w:id="90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</w:pPr>
            <w:r w:rsidRPr="00B20507">
              <w:rPr>
                <w:rFonts w:ascii="Calibri" w:eastAsia="Calibri" w:hAnsi="Calibri" w:cs="Times New Roman"/>
                <w:b/>
                <w:lang w:val="bg-BG"/>
                <w:rPrChange w:id="91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  <w:t>Обяснения</w:t>
            </w:r>
          </w:p>
        </w:tc>
      </w:tr>
      <w:tr w:rsidR="005C4AA8" w14:paraId="18343090" w14:textId="77777777" w:rsidTr="00B20507">
        <w:trPr>
          <w:trHeight w:val="406"/>
          <w:trPrChange w:id="92" w:author="Desislava Topuzakova" w:date="2020-03-08T13:42:00Z">
            <w:trPr>
              <w:trHeight w:val="406"/>
            </w:trPr>
          </w:trPrChange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3" w:author="Desislava Topuzakova" w:date="2020-03-08T13:42:00Z"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8C6FE93" w14:textId="77777777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12EC5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15212A51" w14:textId="5D4D1C8B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del w:id="94" w:author="Desislava Topuzakova" w:date="2020-03-08T13:41:00Z">
              <w:r w:rsidRPr="00A12EC5" w:rsidDel="00B20507">
                <w:rPr>
                  <w:rFonts w:ascii="Consolas" w:eastAsia="Calibri" w:hAnsi="Consolas" w:cs="Times New Roman"/>
                  <w:color w:val="00B0F0"/>
                </w:rPr>
                <w:delText>exercise bike</w:delText>
              </w:r>
            </w:del>
            <w:ins w:id="95" w:author="Desislava Topuzakova" w:date="2020-03-08T13:41:00Z">
              <w:r w:rsidR="00B20507">
                <w:rPr>
                  <w:rFonts w:ascii="Consolas" w:eastAsia="Calibri" w:hAnsi="Consolas" w:cs="Times New Roman"/>
                  <w:color w:val="00B0F0"/>
                </w:rPr>
                <w:t>jeans</w:t>
              </w:r>
            </w:ins>
          </w:p>
          <w:p w14:paraId="346121E5" w14:textId="3EA75F9A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del w:id="96" w:author="Desislava Topuzakova" w:date="2020-03-08T13:41:00Z">
              <w:r w:rsidRPr="00A12EC5" w:rsidDel="00B20507">
                <w:rPr>
                  <w:rFonts w:ascii="Consolas" w:eastAsia="Calibri" w:hAnsi="Consolas" w:cs="Times New Roman"/>
                  <w:color w:val="92D050"/>
                </w:rPr>
                <w:delText>exercise bike</w:delText>
              </w:r>
            </w:del>
            <w:ins w:id="97" w:author="Desislava Topuzakova" w:date="2020-03-08T13:41:00Z">
              <w:r w:rsidR="00B20507">
                <w:rPr>
                  <w:rFonts w:ascii="Consolas" w:eastAsia="Calibri" w:hAnsi="Consolas" w:cs="Times New Roman"/>
                  <w:color w:val="92D050"/>
                </w:rPr>
                <w:t>t-shirt</w:t>
              </w:r>
            </w:ins>
          </w:p>
          <w:p w14:paraId="0D5E1813" w14:textId="46CF6D10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del w:id="98" w:author="Desislava Topuzakova" w:date="2020-03-08T13:42:00Z">
              <w:r w:rsidRPr="00A12EC5" w:rsidDel="00B20507">
                <w:rPr>
                  <w:rFonts w:ascii="Consolas" w:eastAsia="Calibri" w:hAnsi="Consolas" w:cs="Times New Roman"/>
                  <w:color w:val="0070C0"/>
                </w:rPr>
                <w:delText>treadmill</w:delText>
              </w:r>
            </w:del>
            <w:ins w:id="99" w:author="Desislava Topuzakova" w:date="2020-03-08T13:42:00Z">
              <w:r w:rsidR="00B20507">
                <w:rPr>
                  <w:rFonts w:ascii="Consolas" w:eastAsia="Calibri" w:hAnsi="Consolas" w:cs="Times New Roman"/>
                  <w:color w:val="0070C0"/>
                </w:rPr>
                <w:t>jacket</w:t>
              </w:r>
            </w:ins>
          </w:p>
          <w:p w14:paraId="6DCE481F" w14:textId="414852CA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del w:id="100" w:author="Desislava Topuzakova" w:date="2020-03-08T13:42:00Z">
              <w:r w:rsidRPr="00A12EC5" w:rsidDel="00B20507">
                <w:rPr>
                  <w:rFonts w:ascii="Consolas" w:eastAsia="Calibri" w:hAnsi="Consolas" w:cs="Times New Roman"/>
                  <w:color w:val="7030A0"/>
                </w:rPr>
                <w:delText>exercise bike</w:delText>
              </w:r>
            </w:del>
            <w:ins w:id="101" w:author="Desislava Topuzakova" w:date="2020-03-08T13:42:00Z">
              <w:r w:rsidR="00B20507">
                <w:rPr>
                  <w:rFonts w:ascii="Consolas" w:eastAsia="Calibri" w:hAnsi="Consolas" w:cs="Times New Roman"/>
                  <w:color w:val="7030A0"/>
                </w:rPr>
                <w:t>trainers</w:t>
              </w:r>
            </w:ins>
          </w:p>
          <w:p w14:paraId="1DB1C872" w14:textId="54071F4A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ED7D31" w:themeColor="accent2"/>
              </w:rPr>
            </w:pPr>
            <w:del w:id="102" w:author="Desislava Topuzakova" w:date="2020-03-08T13:42:00Z">
              <w:r w:rsidRPr="00A12EC5" w:rsidDel="00B20507">
                <w:rPr>
                  <w:rFonts w:ascii="Consolas" w:eastAsia="Calibri" w:hAnsi="Consolas" w:cs="Times New Roman"/>
                  <w:color w:val="ED7D31" w:themeColor="accent2"/>
                </w:rPr>
                <w:delText>dumbbells</w:delText>
              </w:r>
            </w:del>
            <w:ins w:id="103" w:author="Desislava Topuzakova" w:date="2020-03-08T13:42:00Z">
              <w:r w:rsidR="00B20507">
                <w:rPr>
                  <w:rFonts w:ascii="Consolas" w:eastAsia="Calibri" w:hAnsi="Consolas" w:cs="Times New Roman"/>
                  <w:color w:val="ED7D31" w:themeColor="accent2"/>
                </w:rPr>
                <w:t>jeans</w:t>
              </w:r>
            </w:ins>
          </w:p>
          <w:p w14:paraId="48638891" w14:textId="397D08BF" w:rsidR="005C4AA8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del w:id="104" w:author="Desislava Topuzakova" w:date="2020-03-08T13:42:00Z">
              <w:r w:rsidRPr="00A12EC5" w:rsidDel="00B20507">
                <w:rPr>
                  <w:rFonts w:ascii="Consolas" w:eastAsia="Calibri" w:hAnsi="Consolas" w:cs="Times New Roman"/>
                  <w:color w:val="5B9BD5" w:themeColor="accent1"/>
                </w:rPr>
                <w:delText>cross trainer</w:delText>
              </w:r>
            </w:del>
            <w:ins w:id="105" w:author="Desislava Topuzakova" w:date="2020-03-08T13:42:00Z">
              <w:r w:rsidR="00B20507">
                <w:rPr>
                  <w:rFonts w:ascii="Consolas" w:eastAsia="Calibri" w:hAnsi="Consolas" w:cs="Times New Roman"/>
                  <w:color w:val="5B9BD5" w:themeColor="accent1"/>
                </w:rPr>
                <w:t>t-shirt</w:t>
              </w:r>
            </w:ins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6" w:author="Desislava Topuzakova" w:date="2020-03-08T13:42:00Z">
              <w:tcPr>
                <w:tcW w:w="50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D7B03A2" w14:textId="3895EDEE" w:rsidR="005C4AA8" w:rsidRPr="0025758B" w:rsidRDefault="00495982" w:rsidP="00164CC3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rPrChange w:id="107" w:author="Desislava Topuzakova" w:date="2020-03-08T13:53:00Z">
                  <w:rPr>
                    <w:rFonts w:ascii="Consolas" w:eastAsia="Calibri" w:hAnsi="Consolas" w:cs="Times New Roman"/>
                    <w:lang w:val="bg-BG"/>
                  </w:rPr>
                </w:rPrChange>
              </w:rPr>
            </w:pPr>
            <w:del w:id="108" w:author="Desislava Topuzakova" w:date="2020-03-08T13:45:00Z">
              <w:r w:rsidRPr="00495982" w:rsidDel="002B3097">
                <w:rPr>
                  <w:rFonts w:eastAsia="Calibri" w:cs="Times New Roman"/>
                  <w:lang w:val="bg-BG"/>
                </w:rPr>
                <w:delText>13544</w:delText>
              </w:r>
            </w:del>
            <w:ins w:id="109" w:author="Desislava Topuzakova" w:date="2020-03-08T13:45:00Z">
              <w:r w:rsidR="002B3097">
                <w:rPr>
                  <w:rFonts w:eastAsia="Calibri" w:cs="Times New Roman"/>
                  <w:lang w:val="bg-BG"/>
                </w:rPr>
                <w:t>270</w:t>
              </w:r>
            </w:ins>
            <w:r w:rsidRPr="00495982">
              <w:rPr>
                <w:rFonts w:eastAsia="Calibri" w:cs="Times New Roman"/>
                <w:lang w:val="bg-BG"/>
              </w:rPr>
              <w:t>.00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0" w:author="Desislava Topuzakova" w:date="2020-03-08T13:42:00Z">
              <w:tcPr>
                <w:tcW w:w="359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3473956" w14:textId="03C74508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ins w:id="111" w:author="Desislava Topuzakova" w:date="2020-03-08T13:43:00Z">
              <w:r w:rsidR="00B20507">
                <w:rPr>
                  <w:rFonts w:eastAsia="Calibri" w:cs="Times New Roman"/>
                  <w:b/>
                  <w:lang w:val="bg-BG"/>
                </w:rPr>
                <w:t>дрехи</w:t>
              </w:r>
            </w:ins>
            <w:del w:id="112" w:author="Desislava Topuzakova" w:date="2020-03-08T13:43:00Z">
              <w:r w:rsidDel="00B20507">
                <w:rPr>
                  <w:rFonts w:eastAsia="Calibri" w:cs="Times New Roman"/>
                  <w:b/>
                  <w:lang w:val="bg-BG"/>
                </w:rPr>
                <w:delText>уреди</w:delText>
              </w:r>
            </w:del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95982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</w:p>
          <w:p w14:paraId="3E6F9021" w14:textId="211D26C8" w:rsidR="00495982" w:rsidRPr="00495982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del w:id="113" w:author="Desislava Topuzakova" w:date="2020-03-08T13:44:00Z">
              <w:r w:rsidDel="00B20507">
                <w:rPr>
                  <w:rFonts w:eastAsia="Calibri" w:cs="Times New Roman"/>
                  <w:lang w:val="bg-BG"/>
                </w:rPr>
                <w:delText xml:space="preserve">Уред </w:delText>
              </w:r>
            </w:del>
            <w:ins w:id="114" w:author="Desislava Topuzakova" w:date="2020-03-08T13:44:00Z">
              <w:r w:rsidR="00B20507">
                <w:rPr>
                  <w:rFonts w:eastAsia="Calibri" w:cs="Times New Roman"/>
                  <w:lang w:val="bg-BG"/>
                </w:rPr>
                <w:t xml:space="preserve">Дреха </w:t>
              </w:r>
            </w:ins>
            <w:r>
              <w:rPr>
                <w:rFonts w:eastAsia="Calibri" w:cs="Times New Roman"/>
                <w:lang w:val="bg-BG"/>
              </w:rPr>
              <w:t xml:space="preserve">1: </w:t>
            </w:r>
            <w:del w:id="115" w:author="Desislava Topuzakova" w:date="2020-03-08T13:43:00Z">
              <w:r w:rsidRPr="00B20507" w:rsidDel="00B20507">
                <w:rPr>
                  <w:rFonts w:eastAsia="Calibri" w:cs="Times New Roman"/>
                  <w:color w:val="00B0F0"/>
                  <w:lang w:val="bg-BG"/>
                </w:rPr>
                <w:delText>колело</w:delText>
              </w:r>
              <w:r w:rsidRPr="00B20507" w:rsidDel="00B20507">
                <w:rPr>
                  <w:rFonts w:eastAsia="Calibri" w:cs="Times New Roman"/>
                  <w:color w:val="00B0F0"/>
                  <w:lang w:val="bg-BG"/>
                  <w:rPrChange w:id="116" w:author="Desislava Topuzakova" w:date="2020-03-08T13:43:00Z">
                    <w:rPr>
                      <w:rFonts w:eastAsia="Calibri" w:cs="Times New Roman"/>
                      <w:lang w:val="bg-BG"/>
                    </w:rPr>
                  </w:rPrChange>
                </w:rPr>
                <w:delText xml:space="preserve"> </w:delText>
              </w:r>
            </w:del>
            <w:ins w:id="117" w:author="Desislava Topuzakova" w:date="2020-03-08T13:43:00Z">
              <w:r w:rsidR="00B20507" w:rsidRPr="00B20507">
                <w:rPr>
                  <w:rFonts w:eastAsia="Calibri" w:cs="Times New Roman"/>
                  <w:color w:val="00B0F0"/>
                  <w:lang w:val="bg-BG"/>
                  <w:rPrChange w:id="118" w:author="Desislava Topuzakova" w:date="2020-03-08T13:43:00Z">
                    <w:rPr>
                      <w:rFonts w:eastAsia="Calibri" w:cs="Times New Roman"/>
                      <w:lang w:val="bg-BG"/>
                    </w:rPr>
                  </w:rPrChange>
                </w:rPr>
                <w:t>дънки</w:t>
              </w:r>
              <w:r w:rsidR="00B20507">
                <w:rPr>
                  <w:rFonts w:eastAsia="Calibri" w:cs="Times New Roman"/>
                  <w:lang w:val="bg-BG"/>
                </w:rPr>
                <w:t xml:space="preserve"> </w:t>
              </w:r>
            </w:ins>
            <w:r>
              <w:rPr>
                <w:rFonts w:eastAsia="Calibri" w:cs="Times New Roman"/>
                <w:lang w:val="bg-BG"/>
              </w:rPr>
              <w:t>-&gt; добавяме към общата сума</w:t>
            </w:r>
            <w:ins w:id="119" w:author="Desislava Topuzakova" w:date="2020-03-08T13:44:00Z">
              <w:r w:rsidR="00B20507">
                <w:rPr>
                  <w:rFonts w:eastAsia="Calibri" w:cs="Times New Roman"/>
                  <w:lang w:val="bg-BG"/>
                </w:rPr>
                <w:t xml:space="preserve"> </w:t>
              </w:r>
            </w:ins>
            <w:del w:id="120" w:author="Desislava Topuzakova" w:date="2020-03-08T13:44:00Z">
              <w:r w:rsidDel="00B20507">
                <w:rPr>
                  <w:rFonts w:eastAsia="Calibri" w:cs="Times New Roman"/>
                  <w:lang w:val="bg-BG"/>
                </w:rPr>
                <w:delText xml:space="preserve"> </w:delText>
              </w:r>
              <w:r w:rsidRPr="00A12EC5" w:rsidDel="00B20507">
                <w:rPr>
                  <w:rFonts w:eastAsia="Calibri" w:cs="Times New Roman"/>
                  <w:color w:val="00B0F0"/>
                  <w:lang w:val="bg-BG"/>
                </w:rPr>
                <w:delText>1789</w:delText>
              </w:r>
            </w:del>
            <w:ins w:id="121" w:author="Desislava Topuzakova" w:date="2020-03-08T13:44:00Z">
              <w:r w:rsidR="00B20507">
                <w:rPr>
                  <w:rFonts w:eastAsia="Calibri" w:cs="Times New Roman"/>
                  <w:color w:val="00B0F0"/>
                  <w:lang w:val="bg-BG"/>
                </w:rPr>
                <w:t>50</w:t>
              </w:r>
            </w:ins>
          </w:p>
          <w:p w14:paraId="58F90D71" w14:textId="65F3FF30" w:rsidR="00495982" w:rsidRPr="00495982" w:rsidRDefault="00B2050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ins w:id="122" w:author="Desislava Topuzakova" w:date="2020-03-08T13:44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123" w:author="Desislava Topuzakova" w:date="2020-03-08T13:44:00Z">
              <w:r w:rsidR="00495982" w:rsidDel="00B20507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2: </w:t>
            </w:r>
            <w:del w:id="124" w:author="Desislava Topuzakova" w:date="2020-03-08T13:43:00Z">
              <w:r w:rsidR="00495982" w:rsidRPr="00A12EC5" w:rsidDel="00B20507">
                <w:rPr>
                  <w:rFonts w:eastAsia="Calibri" w:cs="Times New Roman"/>
                  <w:color w:val="92D050"/>
                  <w:lang w:val="bg-BG"/>
                </w:rPr>
                <w:delText>колело</w:delText>
              </w:r>
              <w:r w:rsidR="00495982" w:rsidDel="00B20507">
                <w:rPr>
                  <w:rFonts w:eastAsia="Calibri" w:cs="Times New Roman"/>
                  <w:lang w:val="bg-BG"/>
                </w:rPr>
                <w:delText xml:space="preserve"> </w:delText>
              </w:r>
            </w:del>
            <w:ins w:id="125" w:author="Desislava Topuzakova" w:date="2020-03-08T13:43:00Z">
              <w:r>
                <w:rPr>
                  <w:rFonts w:eastAsia="Calibri" w:cs="Times New Roman"/>
                  <w:color w:val="92D050"/>
                  <w:lang w:val="bg-BG"/>
                </w:rPr>
                <w:t>тениска</w:t>
              </w:r>
              <w:r>
                <w:rPr>
                  <w:rFonts w:eastAsia="Calibri" w:cs="Times New Roman"/>
                  <w:lang w:val="bg-BG"/>
                </w:rPr>
                <w:t xml:space="preserve"> </w:t>
              </w:r>
            </w:ins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126" w:author="Desislava Topuzakova" w:date="2020-03-08T13:44:00Z">
              <w:r w:rsidR="00495982" w:rsidRPr="00A12EC5" w:rsidDel="00B20507">
                <w:rPr>
                  <w:rFonts w:eastAsia="Calibri" w:cs="Times New Roman"/>
                  <w:color w:val="92D050"/>
                  <w:lang w:val="bg-BG"/>
                </w:rPr>
                <w:delText>1789</w:delText>
              </w:r>
            </w:del>
            <w:ins w:id="127" w:author="Desislava Topuzakova" w:date="2020-03-08T13:44:00Z">
              <w:r>
                <w:rPr>
                  <w:rFonts w:eastAsia="Calibri" w:cs="Times New Roman"/>
                  <w:color w:val="92D050"/>
                  <w:lang w:val="bg-BG"/>
                </w:rPr>
                <w:t>20</w:t>
              </w:r>
            </w:ins>
          </w:p>
          <w:p w14:paraId="65857E84" w14:textId="6F03E811" w:rsidR="00495982" w:rsidRPr="00495982" w:rsidRDefault="00B2050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ins w:id="128" w:author="Desislava Topuzakova" w:date="2020-03-08T13:44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129" w:author="Desislava Topuzakova" w:date="2020-03-08T13:44:00Z">
              <w:r w:rsidR="00495982" w:rsidDel="00B20507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3: </w:t>
            </w:r>
            <w:del w:id="130" w:author="Desislava Topuzakova" w:date="2020-03-08T13:43:00Z">
              <w:r w:rsidR="00495982" w:rsidRPr="00A12EC5" w:rsidDel="00B20507">
                <w:rPr>
                  <w:rFonts w:eastAsia="Calibri" w:cs="Times New Roman"/>
                  <w:color w:val="0070C0"/>
                  <w:lang w:val="bg-BG"/>
                </w:rPr>
                <w:delText>пътека за бягане</w:delText>
              </w:r>
            </w:del>
            <w:ins w:id="131" w:author="Desislava Topuzakova" w:date="2020-03-08T13:43:00Z">
              <w:r>
                <w:rPr>
                  <w:rFonts w:eastAsia="Calibri" w:cs="Times New Roman"/>
                  <w:color w:val="0070C0"/>
                  <w:lang w:val="bg-BG"/>
                </w:rPr>
                <w:t>яке</w:t>
              </w:r>
            </w:ins>
            <w:r w:rsidR="00495982" w:rsidRPr="00A12EC5">
              <w:rPr>
                <w:rFonts w:eastAsia="Calibri" w:cs="Times New Roman"/>
                <w:color w:val="0070C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 &gt; добавяме към общата сума </w:t>
            </w:r>
            <w:del w:id="132" w:author="Desislava Topuzakova" w:date="2020-03-08T13:44:00Z">
              <w:r w:rsidR="00495982" w:rsidRPr="00A12EC5" w:rsidDel="00B20507">
                <w:rPr>
                  <w:rFonts w:eastAsia="Calibri" w:cs="Times New Roman"/>
                  <w:color w:val="0070C0"/>
                  <w:lang w:val="bg-BG"/>
                </w:rPr>
                <w:delText>5899</w:delText>
              </w:r>
            </w:del>
            <w:ins w:id="133" w:author="Desislava Topuzakova" w:date="2020-03-08T13:44:00Z">
              <w:r>
                <w:rPr>
                  <w:rFonts w:eastAsia="Calibri" w:cs="Times New Roman"/>
                  <w:color w:val="0070C0"/>
                  <w:lang w:val="bg-BG"/>
                </w:rPr>
                <w:t>60</w:t>
              </w:r>
            </w:ins>
          </w:p>
          <w:p w14:paraId="4D537F52" w14:textId="2F5971ED" w:rsidR="00495982" w:rsidRDefault="00B2050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ins w:id="134" w:author="Desislava Topuzakova" w:date="2020-03-08T13:44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135" w:author="Desislava Topuzakova" w:date="2020-03-08T13:44:00Z">
              <w:r w:rsidR="00495982" w:rsidDel="00B20507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4: </w:t>
            </w:r>
            <w:del w:id="136" w:author="Desislava Topuzakova" w:date="2020-03-08T13:43:00Z">
              <w:r w:rsidR="00495982" w:rsidRPr="00A12EC5" w:rsidDel="00B20507">
                <w:rPr>
                  <w:rFonts w:eastAsia="Calibri" w:cs="Times New Roman"/>
                  <w:color w:val="7030A0"/>
                  <w:lang w:val="bg-BG"/>
                </w:rPr>
                <w:delText>колело</w:delText>
              </w:r>
              <w:r w:rsidR="00495982" w:rsidDel="00B20507">
                <w:rPr>
                  <w:rFonts w:eastAsia="Calibri" w:cs="Times New Roman"/>
                  <w:lang w:val="bg-BG"/>
                </w:rPr>
                <w:delText xml:space="preserve"> </w:delText>
              </w:r>
            </w:del>
            <w:ins w:id="137" w:author="Desislava Topuzakova" w:date="2020-03-08T13:43:00Z">
              <w:r>
                <w:rPr>
                  <w:rFonts w:eastAsia="Calibri" w:cs="Times New Roman"/>
                  <w:color w:val="7030A0"/>
                  <w:lang w:val="bg-BG"/>
                </w:rPr>
                <w:t>маратонки</w:t>
              </w:r>
              <w:r>
                <w:rPr>
                  <w:rFonts w:eastAsia="Calibri" w:cs="Times New Roman"/>
                  <w:lang w:val="bg-BG"/>
                </w:rPr>
                <w:t xml:space="preserve"> </w:t>
              </w:r>
            </w:ins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138" w:author="Desislava Topuzakova" w:date="2020-03-08T13:44:00Z">
              <w:r w:rsidR="00495982" w:rsidRPr="00A12EC5" w:rsidDel="00B20507">
                <w:rPr>
                  <w:rFonts w:eastAsia="Calibri" w:cs="Times New Roman"/>
                  <w:color w:val="7030A0"/>
                  <w:lang w:val="bg-BG"/>
                </w:rPr>
                <w:delText>1789</w:delText>
              </w:r>
            </w:del>
            <w:ins w:id="139" w:author="Desislava Topuzakova" w:date="2020-03-08T13:44:00Z">
              <w:r>
                <w:rPr>
                  <w:rFonts w:eastAsia="Calibri" w:cs="Times New Roman"/>
                  <w:color w:val="7030A0"/>
                  <w:lang w:val="bg-BG"/>
                </w:rPr>
                <w:t>70</w:t>
              </w:r>
            </w:ins>
          </w:p>
          <w:p w14:paraId="17483FD0" w14:textId="51FE3E1E" w:rsidR="00495982" w:rsidRDefault="00B2050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ins w:id="140" w:author="Desislava Topuzakova" w:date="2020-03-08T13:44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141" w:author="Desislava Topuzakova" w:date="2020-03-08T13:44:00Z">
              <w:r w:rsidR="00495982" w:rsidDel="00B20507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5: </w:t>
            </w:r>
            <w:del w:id="142" w:author="Desislava Topuzakova" w:date="2020-03-08T13:43:00Z">
              <w:r w:rsidR="00495982" w:rsidRPr="00A12EC5" w:rsidDel="00B20507">
                <w:rPr>
                  <w:rFonts w:eastAsia="Calibri" w:cs="Times New Roman"/>
                  <w:color w:val="ED7D31" w:themeColor="accent2"/>
                  <w:lang w:val="bg-BG"/>
                </w:rPr>
                <w:delText>комплект дъмбели</w:delText>
              </w:r>
            </w:del>
            <w:ins w:id="143" w:author="Desislava Topuzakova" w:date="2020-03-08T13:43:00Z">
              <w:r>
                <w:rPr>
                  <w:rFonts w:eastAsia="Calibri" w:cs="Times New Roman"/>
                  <w:color w:val="ED7D31" w:themeColor="accent2"/>
                  <w:lang w:val="bg-BG"/>
                </w:rPr>
                <w:t>дънки</w:t>
              </w:r>
            </w:ins>
            <w:r w:rsidR="00495982" w:rsidRPr="00A12EC5">
              <w:rPr>
                <w:rFonts w:eastAsia="Calibri" w:cs="Times New Roman"/>
                <w:color w:val="ED7D31" w:themeColor="accent2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144" w:author="Desislava Topuzakova" w:date="2020-03-08T13:44:00Z">
              <w:r w:rsidR="00495982" w:rsidRPr="00A12EC5" w:rsidDel="00B20507">
                <w:rPr>
                  <w:rFonts w:eastAsia="Calibri" w:cs="Times New Roman"/>
                  <w:color w:val="ED7D31" w:themeColor="accent2"/>
                  <w:lang w:val="bg-BG"/>
                </w:rPr>
                <w:delText>579</w:delText>
              </w:r>
            </w:del>
            <w:ins w:id="145" w:author="Desislava Topuzakova" w:date="2020-03-08T13:44:00Z">
              <w:r>
                <w:rPr>
                  <w:rFonts w:eastAsia="Calibri" w:cs="Times New Roman"/>
                  <w:color w:val="ED7D31" w:themeColor="accent2"/>
                  <w:lang w:val="bg-BG"/>
                </w:rPr>
                <w:t>50</w:t>
              </w:r>
            </w:ins>
          </w:p>
          <w:p w14:paraId="49C4CBEE" w14:textId="04B0E589" w:rsidR="00495982" w:rsidRDefault="00B2050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ins w:id="146" w:author="Desislava Topuzakova" w:date="2020-03-08T13:44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147" w:author="Desislava Topuzakova" w:date="2020-03-08T13:44:00Z">
              <w:r w:rsidR="00495982" w:rsidDel="00B20507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6: </w:t>
            </w:r>
            <w:del w:id="148" w:author="Desislava Topuzakova" w:date="2020-03-08T13:43:00Z">
              <w:r w:rsidR="00495982" w:rsidRPr="00A12EC5" w:rsidDel="00B20507">
                <w:rPr>
                  <w:rFonts w:eastAsia="Calibri" w:cs="Times New Roman"/>
                  <w:color w:val="5B9BD5" w:themeColor="accent1"/>
                  <w:lang w:val="bg-BG"/>
                </w:rPr>
                <w:delText xml:space="preserve">кростренажор </w:delText>
              </w:r>
            </w:del>
            <w:ins w:id="149" w:author="Desislava Topuzakova" w:date="2020-03-08T13:43:00Z">
              <w:r>
                <w:rPr>
                  <w:rFonts w:eastAsia="Calibri" w:cs="Times New Roman"/>
                  <w:color w:val="5B9BD5" w:themeColor="accent1"/>
                  <w:lang w:val="bg-BG"/>
                </w:rPr>
                <w:t>тениска</w:t>
              </w:r>
              <w:r w:rsidRPr="00A12EC5">
                <w:rPr>
                  <w:rFonts w:eastAsia="Calibri" w:cs="Times New Roman"/>
                  <w:color w:val="5B9BD5" w:themeColor="accent1"/>
                  <w:lang w:val="bg-BG"/>
                </w:rPr>
                <w:t xml:space="preserve"> </w:t>
              </w:r>
            </w:ins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150" w:author="Desislava Topuzakova" w:date="2020-03-08T13:45:00Z">
              <w:r w:rsidR="00495982" w:rsidRPr="00A12EC5" w:rsidDel="002B3097">
                <w:rPr>
                  <w:rFonts w:eastAsia="Calibri" w:cs="Times New Roman"/>
                  <w:color w:val="5B9BD5" w:themeColor="accent1"/>
                  <w:lang w:val="bg-BG"/>
                </w:rPr>
                <w:delText>1699</w:delText>
              </w:r>
            </w:del>
            <w:ins w:id="151" w:author="Desislava Topuzakova" w:date="2020-03-08T13:45:00Z">
              <w:r w:rsidR="002B3097">
                <w:rPr>
                  <w:rFonts w:eastAsia="Calibri" w:cs="Times New Roman"/>
                  <w:color w:val="5B9BD5" w:themeColor="accent1"/>
                  <w:lang w:val="bg-BG"/>
                </w:rPr>
                <w:t>20</w:t>
              </w:r>
            </w:ins>
          </w:p>
          <w:p w14:paraId="1DD03A3C" w14:textId="77777777" w:rsidR="00495982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</w:p>
          <w:p w14:paraId="5856E24B" w14:textId="7D5D0A19" w:rsidR="00495982" w:rsidRPr="002B309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  <w:rPrChange w:id="152" w:author="Desislava Topuzakova" w:date="2020-03-08T13:45:00Z">
                  <w:rPr>
                    <w:rFonts w:eastAsia="Calibri" w:cs="Times New Roman"/>
                    <w:b/>
                  </w:rPr>
                </w:rPrChange>
              </w:rPr>
            </w:pPr>
            <w:r w:rsidRPr="00A12EC5">
              <w:rPr>
                <w:rFonts w:eastAsia="Calibri" w:cs="Times New Roman"/>
                <w:b/>
                <w:lang w:val="bg-BG"/>
              </w:rPr>
              <w:t xml:space="preserve">Обща сума: </w:t>
            </w:r>
            <w:del w:id="153" w:author="Desislava Topuzakova" w:date="2020-03-08T13:45:00Z">
              <w:r w:rsidRPr="00A12EC5" w:rsidDel="002B3097">
                <w:rPr>
                  <w:rFonts w:eastAsia="Calibri" w:cs="Times New Roman"/>
                  <w:b/>
                  <w:color w:val="00B0F0"/>
                  <w:lang w:val="bg-BG"/>
                </w:rPr>
                <w:delText>1789</w:delText>
              </w:r>
              <w:r w:rsidRPr="00A12EC5" w:rsidDel="002B3097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154" w:author="Desislava Topuzakova" w:date="2020-03-08T13:45:00Z">
              <w:r w:rsidR="002B3097">
                <w:rPr>
                  <w:rFonts w:eastAsia="Calibri" w:cs="Times New Roman"/>
                  <w:b/>
                  <w:color w:val="00B0F0"/>
                  <w:lang w:val="bg-BG"/>
                </w:rPr>
                <w:t>50</w:t>
              </w:r>
              <w:r w:rsidR="002B3097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155" w:author="Desislava Topuzakova" w:date="2020-03-08T13:45:00Z">
              <w:r w:rsidRPr="00A12EC5" w:rsidDel="002B3097">
                <w:rPr>
                  <w:rFonts w:eastAsia="Calibri" w:cs="Times New Roman"/>
                  <w:b/>
                  <w:color w:val="92D050"/>
                  <w:lang w:val="bg-BG"/>
                </w:rPr>
                <w:delText>1789</w:delText>
              </w:r>
              <w:r w:rsidRPr="00A12EC5" w:rsidDel="002B3097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156" w:author="Desislava Topuzakova" w:date="2020-03-08T13:45:00Z">
              <w:r w:rsidR="002B3097">
                <w:rPr>
                  <w:rFonts w:eastAsia="Calibri" w:cs="Times New Roman"/>
                  <w:b/>
                  <w:color w:val="92D050"/>
                  <w:lang w:val="bg-BG"/>
                </w:rPr>
                <w:t>20</w:t>
              </w:r>
              <w:r w:rsidR="002B3097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157" w:author="Desislava Topuzakova" w:date="2020-03-08T13:45:00Z">
              <w:r w:rsidRPr="00A12EC5" w:rsidDel="002B3097">
                <w:rPr>
                  <w:rFonts w:eastAsia="Calibri" w:cs="Times New Roman"/>
                  <w:b/>
                  <w:color w:val="0070C0"/>
                  <w:lang w:val="bg-BG"/>
                </w:rPr>
                <w:delText>5899</w:delText>
              </w:r>
              <w:r w:rsidRPr="00A12EC5" w:rsidDel="002B3097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158" w:author="Desislava Topuzakova" w:date="2020-03-08T13:45:00Z">
              <w:r w:rsidR="002B3097">
                <w:rPr>
                  <w:rFonts w:eastAsia="Calibri" w:cs="Times New Roman"/>
                  <w:b/>
                  <w:color w:val="0070C0"/>
                  <w:lang w:val="bg-BG"/>
                </w:rPr>
                <w:t>60</w:t>
              </w:r>
              <w:r w:rsidR="002B3097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159" w:author="Desislava Topuzakova" w:date="2020-03-08T13:45:00Z">
              <w:r w:rsidRPr="00A12EC5" w:rsidDel="002B3097">
                <w:rPr>
                  <w:rFonts w:eastAsia="Calibri" w:cs="Times New Roman"/>
                  <w:b/>
                  <w:color w:val="7030A0"/>
                  <w:lang w:val="bg-BG"/>
                </w:rPr>
                <w:delText>1789</w:delText>
              </w:r>
              <w:r w:rsidRPr="00A12EC5" w:rsidDel="002B3097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160" w:author="Desislava Topuzakova" w:date="2020-03-08T13:45:00Z">
              <w:r w:rsidR="002B3097">
                <w:rPr>
                  <w:rFonts w:eastAsia="Calibri" w:cs="Times New Roman"/>
                  <w:b/>
                  <w:color w:val="7030A0"/>
                  <w:lang w:val="bg-BG"/>
                </w:rPr>
                <w:t xml:space="preserve">70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161" w:author="Desislava Topuzakova" w:date="2020-03-08T13:45:00Z">
              <w:r w:rsidRPr="00A12EC5" w:rsidDel="002B3097">
                <w:rPr>
                  <w:rFonts w:eastAsia="Calibri" w:cs="Times New Roman"/>
                  <w:b/>
                  <w:color w:val="ED7D31" w:themeColor="accent2"/>
                  <w:lang w:val="bg-BG"/>
                </w:rPr>
                <w:delText>579</w:delText>
              </w:r>
              <w:r w:rsidRPr="00A12EC5" w:rsidDel="002B3097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162" w:author="Desislava Topuzakova" w:date="2020-03-08T13:45:00Z">
              <w:r w:rsidR="002B3097">
                <w:rPr>
                  <w:rFonts w:eastAsia="Calibri" w:cs="Times New Roman"/>
                  <w:b/>
                  <w:color w:val="ED7D31" w:themeColor="accent2"/>
                  <w:lang w:val="bg-BG"/>
                </w:rPr>
                <w:t>50</w:t>
              </w:r>
              <w:r w:rsidR="002B3097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163" w:author="Desislava Topuzakova" w:date="2020-03-08T13:45:00Z">
              <w:r w:rsidRPr="00A12EC5" w:rsidDel="002B3097">
                <w:rPr>
                  <w:rFonts w:eastAsia="Calibri" w:cs="Times New Roman"/>
                  <w:b/>
                  <w:color w:val="5B9BD5" w:themeColor="accent1"/>
                  <w:lang w:val="bg-BG"/>
                </w:rPr>
                <w:delText>1699</w:delText>
              </w:r>
              <w:r w:rsidRPr="00A12EC5" w:rsidDel="002B3097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164" w:author="Desislava Topuzakova" w:date="2020-03-08T13:45:00Z">
              <w:r w:rsidR="002B3097">
                <w:rPr>
                  <w:rFonts w:eastAsia="Calibri" w:cs="Times New Roman"/>
                  <w:b/>
                  <w:color w:val="5B9BD5" w:themeColor="accent1"/>
                  <w:lang w:val="bg-BG"/>
                </w:rPr>
                <w:t>20</w:t>
              </w:r>
              <w:r w:rsidR="002B3097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del w:id="165" w:author="Desislava Topuzakova" w:date="2020-03-08T13:45:00Z">
              <w:r w:rsidRPr="00A12EC5" w:rsidDel="002B3097">
                <w:rPr>
                  <w:rFonts w:eastAsia="Calibri" w:cs="Times New Roman"/>
                  <w:b/>
                </w:rPr>
                <w:delText xml:space="preserve">13544 </w:delText>
              </w:r>
            </w:del>
            <w:ins w:id="166" w:author="Desislava Topuzakova" w:date="2020-03-08T13:45:00Z">
              <w:r w:rsidR="002B3097">
                <w:rPr>
                  <w:rFonts w:eastAsia="Calibri" w:cs="Times New Roman"/>
                  <w:b/>
                  <w:lang w:val="bg-BG"/>
                </w:rPr>
                <w:t>270</w:t>
              </w:r>
            </w:ins>
          </w:p>
        </w:tc>
      </w:tr>
      <w:bookmarkEnd w:id="84"/>
      <w:tr w:rsidR="00495982" w14:paraId="720A5813" w14:textId="77777777" w:rsidTr="00B20507"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67" w:author="Desislava Topuzakova" w:date="2020-03-08T13:42:00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11"/>
          <w:trPrChange w:id="168" w:author="Desislava Topuzakova" w:date="2020-03-08T13:42:00Z">
            <w:trPr>
              <w:trHeight w:val="311"/>
            </w:trPr>
          </w:trPrChange>
        </w:trPr>
        <w:tc>
          <w:tcPr>
            <w:tcW w:w="645" w:type="pct"/>
            <w:shd w:val="clear" w:color="auto" w:fill="D9D9D9" w:themeFill="background1" w:themeFillShade="D9"/>
            <w:hideMark/>
            <w:tcPrChange w:id="169" w:author="Desislava Topuzakova" w:date="2020-03-08T13:42:00Z">
              <w:tcPr>
                <w:tcW w:w="900" w:type="pct"/>
                <w:shd w:val="clear" w:color="auto" w:fill="D9D9D9" w:themeFill="background1" w:themeFillShade="D9"/>
                <w:hideMark/>
              </w:tcPr>
            </w:tcPrChange>
          </w:tcPr>
          <w:p w14:paraId="2537CB92" w14:textId="77777777" w:rsidR="00495982" w:rsidRPr="00B20507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  <w:rPrChange w:id="170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</w:pPr>
            <w:r w:rsidRPr="00B20507">
              <w:rPr>
                <w:rFonts w:ascii="Calibri" w:eastAsia="Calibri" w:hAnsi="Calibri" w:cs="Times New Roman"/>
                <w:b/>
                <w:lang w:val="bg-BG"/>
                <w:rPrChange w:id="171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  <w:t>Вход</w:t>
            </w:r>
          </w:p>
        </w:tc>
        <w:tc>
          <w:tcPr>
            <w:tcW w:w="811" w:type="pct"/>
            <w:shd w:val="clear" w:color="auto" w:fill="D9D9D9" w:themeFill="background1" w:themeFillShade="D9"/>
            <w:hideMark/>
            <w:tcPrChange w:id="172" w:author="Desislava Topuzakova" w:date="2020-03-08T13:42:00Z">
              <w:tcPr>
                <w:tcW w:w="501" w:type="pct"/>
                <w:shd w:val="clear" w:color="auto" w:fill="D9D9D9" w:themeFill="background1" w:themeFillShade="D9"/>
                <w:hideMark/>
              </w:tcPr>
            </w:tcPrChange>
          </w:tcPr>
          <w:p w14:paraId="68896FE9" w14:textId="77777777" w:rsidR="00495982" w:rsidRPr="00B20507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  <w:rPrChange w:id="173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</w:pPr>
            <w:r w:rsidRPr="00B20507">
              <w:rPr>
                <w:rFonts w:ascii="Calibri" w:eastAsia="Calibri" w:hAnsi="Calibri" w:cs="Times New Roman"/>
                <w:b/>
                <w:lang w:val="bg-BG"/>
                <w:rPrChange w:id="174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  <w:t>Изход</w:t>
            </w:r>
          </w:p>
        </w:tc>
        <w:tc>
          <w:tcPr>
            <w:tcW w:w="3544" w:type="pct"/>
            <w:shd w:val="clear" w:color="auto" w:fill="D9D9D9" w:themeFill="background1" w:themeFillShade="D9"/>
            <w:hideMark/>
            <w:tcPrChange w:id="175" w:author="Desislava Topuzakova" w:date="2020-03-08T13:42:00Z">
              <w:tcPr>
                <w:tcW w:w="3598" w:type="pct"/>
                <w:shd w:val="clear" w:color="auto" w:fill="D9D9D9" w:themeFill="background1" w:themeFillShade="D9"/>
                <w:hideMark/>
              </w:tcPr>
            </w:tcPrChange>
          </w:tcPr>
          <w:p w14:paraId="7B972F9B" w14:textId="77777777" w:rsidR="00495982" w:rsidRPr="00B20507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  <w:rPrChange w:id="176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</w:pPr>
            <w:r w:rsidRPr="00B20507">
              <w:rPr>
                <w:rFonts w:ascii="Calibri" w:eastAsia="Calibri" w:hAnsi="Calibri" w:cs="Times New Roman"/>
                <w:b/>
                <w:lang w:val="bg-BG"/>
                <w:rPrChange w:id="177" w:author="Desislava Topuzakova" w:date="2020-03-08T13:42:00Z">
                  <w:rPr>
                    <w:rFonts w:ascii="Calibri" w:eastAsia="Calibri" w:hAnsi="Calibri" w:cs="Times New Roman"/>
                    <w:b/>
                  </w:rPr>
                </w:rPrChange>
              </w:rPr>
              <w:t>Обяснения</w:t>
            </w:r>
          </w:p>
        </w:tc>
      </w:tr>
      <w:tr w:rsidR="00495982" w:rsidRPr="00593D3A" w14:paraId="2117484D" w14:textId="77777777" w:rsidTr="00B20507"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78" w:author="Desislava Topuzakova" w:date="2020-03-08T13:42:00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06"/>
          <w:trPrChange w:id="179" w:author="Desislava Topuzakova" w:date="2020-03-08T13:42:00Z">
            <w:trPr>
              <w:trHeight w:val="406"/>
            </w:trPr>
          </w:trPrChange>
        </w:trPr>
        <w:tc>
          <w:tcPr>
            <w:tcW w:w="645" w:type="pct"/>
            <w:hideMark/>
            <w:tcPrChange w:id="180" w:author="Desislava Topuzakova" w:date="2020-03-08T13:42:00Z">
              <w:tcPr>
                <w:tcW w:w="900" w:type="pct"/>
                <w:hideMark/>
              </w:tcPr>
            </w:tcPrChange>
          </w:tcPr>
          <w:p w14:paraId="11E1BA08" w14:textId="77777777" w:rsidR="00495982" w:rsidRPr="00A12EC5" w:rsidRDefault="00495982" w:rsidP="003A473F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12EC5">
              <w:rPr>
                <w:rFonts w:ascii="Consolas" w:eastAsia="Calibri" w:hAnsi="Consolas" w:cs="Times New Roman"/>
                <w:color w:val="FF0000"/>
              </w:rPr>
              <w:t>5</w:t>
            </w:r>
          </w:p>
          <w:p w14:paraId="1BAA7264" w14:textId="41EC5366" w:rsidR="00495982" w:rsidRPr="00A12EC5" w:rsidRDefault="00495982" w:rsidP="003A473F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del w:id="181" w:author="Desislava Topuzakova" w:date="2020-03-08T13:54:00Z">
              <w:r w:rsidRPr="00A12EC5" w:rsidDel="0025758B">
                <w:rPr>
                  <w:rFonts w:ascii="Consolas" w:eastAsia="Calibri" w:hAnsi="Consolas" w:cs="Times New Roman"/>
                  <w:color w:val="00B0F0"/>
                </w:rPr>
                <w:delText>cross trainer</w:delText>
              </w:r>
            </w:del>
            <w:ins w:id="182" w:author="Desislava Topuzakova" w:date="2020-03-08T13:54:00Z">
              <w:r w:rsidR="0025758B">
                <w:rPr>
                  <w:rFonts w:ascii="Consolas" w:eastAsia="Calibri" w:hAnsi="Consolas" w:cs="Times New Roman"/>
                  <w:color w:val="00B0F0"/>
                </w:rPr>
                <w:t>t-shirt</w:t>
              </w:r>
            </w:ins>
          </w:p>
          <w:p w14:paraId="74F3239E" w14:textId="067BDD71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del w:id="183" w:author="Desislava Topuzakova" w:date="2020-03-08T13:54:00Z">
              <w:r w:rsidRPr="00A12EC5" w:rsidDel="0025758B">
                <w:rPr>
                  <w:rFonts w:ascii="Consolas" w:eastAsia="Calibri" w:hAnsi="Consolas" w:cs="Times New Roman"/>
                  <w:color w:val="92D050"/>
                </w:rPr>
                <w:delText>treadmill</w:delText>
              </w:r>
            </w:del>
            <w:ins w:id="184" w:author="Desislava Topuzakova" w:date="2020-03-08T13:54:00Z">
              <w:r w:rsidR="0025758B">
                <w:rPr>
                  <w:rFonts w:ascii="Consolas" w:eastAsia="Calibri" w:hAnsi="Consolas" w:cs="Times New Roman"/>
                  <w:color w:val="92D050"/>
                </w:rPr>
                <w:t>jeans</w:t>
              </w:r>
            </w:ins>
          </w:p>
          <w:p w14:paraId="2EAA5491" w14:textId="4AB6728A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del w:id="185" w:author="Desislava Topuzakova" w:date="2020-03-08T13:55:00Z">
              <w:r w:rsidRPr="00A12EC5" w:rsidDel="0025758B">
                <w:rPr>
                  <w:rFonts w:ascii="Consolas" w:eastAsia="Calibri" w:hAnsi="Consolas" w:cs="Times New Roman"/>
                  <w:color w:val="0070C0"/>
                </w:rPr>
                <w:delText>exercise bike</w:delText>
              </w:r>
            </w:del>
            <w:ins w:id="186" w:author="Desislava Topuzakova" w:date="2020-03-08T13:55:00Z">
              <w:r w:rsidR="0025758B">
                <w:rPr>
                  <w:rFonts w:ascii="Consolas" w:eastAsia="Calibri" w:hAnsi="Consolas" w:cs="Times New Roman"/>
                  <w:color w:val="0070C0"/>
                </w:rPr>
                <w:t>jacket</w:t>
              </w:r>
            </w:ins>
          </w:p>
          <w:p w14:paraId="577B155E" w14:textId="270E3E8A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del w:id="187" w:author="Desislava Topuzakova" w:date="2020-03-08T13:55:00Z">
              <w:r w:rsidRPr="00A12EC5" w:rsidDel="0025758B">
                <w:rPr>
                  <w:rFonts w:ascii="Consolas" w:eastAsia="Calibri" w:hAnsi="Consolas" w:cs="Times New Roman"/>
                  <w:color w:val="7030A0"/>
                </w:rPr>
                <w:delText>dumbbells</w:delText>
              </w:r>
            </w:del>
            <w:ins w:id="188" w:author="Desislava Topuzakova" w:date="2020-03-08T13:55:00Z">
              <w:r w:rsidR="0025758B">
                <w:rPr>
                  <w:rFonts w:ascii="Consolas" w:eastAsia="Calibri" w:hAnsi="Consolas" w:cs="Times New Roman"/>
                  <w:color w:val="7030A0"/>
                </w:rPr>
                <w:t>t-shirt</w:t>
              </w:r>
            </w:ins>
          </w:p>
          <w:p w14:paraId="27EF970F" w14:textId="615D5B29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ED7D31" w:themeColor="accent2"/>
              </w:rPr>
            </w:pPr>
            <w:del w:id="189" w:author="Desislava Topuzakova" w:date="2020-03-08T13:55:00Z">
              <w:r w:rsidRPr="00A12EC5" w:rsidDel="00C17B0C">
                <w:rPr>
                  <w:rFonts w:ascii="Consolas" w:eastAsia="Calibri" w:hAnsi="Consolas" w:cs="Times New Roman"/>
                  <w:color w:val="ED7D31" w:themeColor="accent2"/>
                </w:rPr>
                <w:delText>cross trainer</w:delText>
              </w:r>
            </w:del>
            <w:ins w:id="190" w:author="Desislava Topuzakova" w:date="2020-03-08T13:55:00Z">
              <w:r w:rsidR="00C17B0C">
                <w:rPr>
                  <w:rFonts w:ascii="Consolas" w:eastAsia="Calibri" w:hAnsi="Consolas" w:cs="Times New Roman"/>
                  <w:color w:val="ED7D31" w:themeColor="accent2"/>
                </w:rPr>
                <w:t>trainers</w:t>
              </w:r>
            </w:ins>
          </w:p>
          <w:p w14:paraId="2D82E11C" w14:textId="77777777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811" w:type="pct"/>
            <w:hideMark/>
            <w:tcPrChange w:id="191" w:author="Desislava Topuzakova" w:date="2020-03-08T13:42:00Z">
              <w:tcPr>
                <w:tcW w:w="501" w:type="pct"/>
                <w:hideMark/>
              </w:tcPr>
            </w:tcPrChange>
          </w:tcPr>
          <w:p w14:paraId="1102ADAA" w14:textId="58DBE424" w:rsidR="00495982" w:rsidRPr="00593D3A" w:rsidRDefault="00495982" w:rsidP="003A473F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del w:id="192" w:author="Desislava Topuzakova" w:date="2020-03-08T13:57:00Z">
              <w:r w:rsidRPr="00495982" w:rsidDel="00C17B0C">
                <w:rPr>
                  <w:rFonts w:eastAsia="Calibri" w:cs="Times New Roman"/>
                  <w:lang w:val="bg-BG"/>
                </w:rPr>
                <w:delText>11665</w:delText>
              </w:r>
            </w:del>
            <w:ins w:id="193" w:author="Desislava Topuzakova" w:date="2020-03-08T13:57:00Z">
              <w:r w:rsidR="00C17B0C">
                <w:rPr>
                  <w:rFonts w:eastAsia="Calibri" w:cs="Times New Roman"/>
                  <w:lang w:val="bg-BG"/>
                </w:rPr>
                <w:t>220</w:t>
              </w:r>
            </w:ins>
            <w:r w:rsidRPr="00495982">
              <w:rPr>
                <w:rFonts w:eastAsia="Calibri" w:cs="Times New Roman"/>
                <w:lang w:val="bg-BG"/>
              </w:rPr>
              <w:t>.00</w:t>
            </w:r>
          </w:p>
        </w:tc>
        <w:tc>
          <w:tcPr>
            <w:tcW w:w="3544" w:type="pct"/>
            <w:hideMark/>
            <w:tcPrChange w:id="194" w:author="Desislava Topuzakova" w:date="2020-03-08T13:42:00Z">
              <w:tcPr>
                <w:tcW w:w="3598" w:type="pct"/>
                <w:hideMark/>
              </w:tcPr>
            </w:tcPrChange>
          </w:tcPr>
          <w:p w14:paraId="2ECD18F8" w14:textId="4A7D23FE" w:rsidR="00495982" w:rsidRPr="00495982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del w:id="195" w:author="Desislava Topuzakova" w:date="2020-03-08T13:55:00Z">
              <w:r w:rsidDel="00C17B0C">
                <w:rPr>
                  <w:rFonts w:eastAsia="Calibri" w:cs="Times New Roman"/>
                  <w:b/>
                  <w:lang w:val="bg-BG"/>
                </w:rPr>
                <w:delText>уреди</w:delText>
              </w:r>
            </w:del>
            <w:ins w:id="196" w:author="Desislava Topuzakova" w:date="2020-03-08T13:55:00Z">
              <w:r w:rsidR="00C17B0C">
                <w:rPr>
                  <w:rFonts w:eastAsia="Calibri" w:cs="Times New Roman"/>
                  <w:b/>
                  <w:lang w:val="bg-BG"/>
                </w:rPr>
                <w:t>дрехи</w:t>
              </w:r>
            </w:ins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95982">
              <w:rPr>
                <w:rFonts w:eastAsia="Calibri" w:cs="Times New Roman"/>
                <w:b/>
                <w:color w:val="FF0000"/>
              </w:rPr>
              <w:t>5</w:t>
            </w:r>
          </w:p>
          <w:p w14:paraId="0D439D24" w14:textId="5EC74243" w:rsidR="00495982" w:rsidRPr="00495982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del w:id="197" w:author="Desislava Topuzakova" w:date="2020-03-08T13:55:00Z">
              <w:r w:rsidDel="00C17B0C">
                <w:rPr>
                  <w:rFonts w:eastAsia="Calibri" w:cs="Times New Roman"/>
                  <w:lang w:val="bg-BG"/>
                </w:rPr>
                <w:delText xml:space="preserve">Уред </w:delText>
              </w:r>
            </w:del>
            <w:ins w:id="198" w:author="Desislava Topuzakova" w:date="2020-03-08T13:55:00Z">
              <w:r w:rsidR="00C17B0C">
                <w:rPr>
                  <w:rFonts w:eastAsia="Calibri" w:cs="Times New Roman"/>
                  <w:lang w:val="bg-BG"/>
                </w:rPr>
                <w:t xml:space="preserve">Дреха </w:t>
              </w:r>
            </w:ins>
            <w:r>
              <w:rPr>
                <w:rFonts w:eastAsia="Calibri" w:cs="Times New Roman"/>
                <w:lang w:val="bg-BG"/>
              </w:rPr>
              <w:t xml:space="preserve">1: </w:t>
            </w:r>
            <w:del w:id="199" w:author="Desislava Topuzakova" w:date="2020-03-08T13:56:00Z">
              <w:r w:rsidRPr="00A12EC5" w:rsidDel="00C17B0C">
                <w:rPr>
                  <w:rFonts w:eastAsia="Calibri" w:cs="Times New Roman"/>
                  <w:color w:val="00B0F0"/>
                  <w:lang w:val="bg-BG"/>
                </w:rPr>
                <w:delText>кростренажор</w:delText>
              </w:r>
              <w:r w:rsidDel="00C17B0C">
                <w:rPr>
                  <w:rFonts w:eastAsia="Calibri" w:cs="Times New Roman"/>
                  <w:lang w:val="bg-BG"/>
                </w:rPr>
                <w:delText xml:space="preserve"> </w:delText>
              </w:r>
            </w:del>
            <w:ins w:id="200" w:author="Desislava Topuzakova" w:date="2020-03-08T13:56:00Z">
              <w:r w:rsidR="00C17B0C">
                <w:rPr>
                  <w:rFonts w:eastAsia="Calibri" w:cs="Times New Roman"/>
                  <w:color w:val="00B0F0"/>
                  <w:lang w:val="bg-BG"/>
                </w:rPr>
                <w:t>тениска</w:t>
              </w:r>
              <w:r w:rsidR="00C17B0C">
                <w:rPr>
                  <w:rFonts w:eastAsia="Calibri" w:cs="Times New Roman"/>
                  <w:lang w:val="bg-BG"/>
                </w:rPr>
                <w:t xml:space="preserve"> </w:t>
              </w:r>
            </w:ins>
            <w:r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201" w:author="Desislava Topuzakova" w:date="2020-03-08T13:56:00Z">
              <w:r w:rsidRPr="00A12EC5" w:rsidDel="00C17B0C">
                <w:rPr>
                  <w:rFonts w:eastAsia="Calibri" w:cs="Times New Roman"/>
                  <w:color w:val="00B0F0"/>
                  <w:lang w:val="bg-BG"/>
                </w:rPr>
                <w:delText>1699</w:delText>
              </w:r>
            </w:del>
            <w:ins w:id="202" w:author="Desislava Topuzakova" w:date="2020-03-08T13:56:00Z">
              <w:r w:rsidR="00C17B0C">
                <w:rPr>
                  <w:rFonts w:eastAsia="Calibri" w:cs="Times New Roman"/>
                  <w:color w:val="00B0F0"/>
                  <w:lang w:val="bg-BG"/>
                </w:rPr>
                <w:t>20</w:t>
              </w:r>
            </w:ins>
          </w:p>
          <w:p w14:paraId="75F026A5" w14:textId="74C8121E" w:rsidR="00495982" w:rsidRPr="00495982" w:rsidRDefault="00C17B0C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ins w:id="203" w:author="Desislava Topuzakova" w:date="2020-03-08T13:55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204" w:author="Desislava Topuzakova" w:date="2020-03-08T13:55:00Z">
              <w:r w:rsidR="00495982" w:rsidDel="00C17B0C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2: </w:t>
            </w:r>
            <w:del w:id="205" w:author="Desislava Topuzakova" w:date="2020-03-08T13:56:00Z">
              <w:r w:rsidR="00495982" w:rsidRPr="00A12EC5" w:rsidDel="00C17B0C">
                <w:rPr>
                  <w:rFonts w:eastAsia="Calibri" w:cs="Times New Roman"/>
                  <w:color w:val="92D050"/>
                  <w:lang w:val="bg-BG"/>
                </w:rPr>
                <w:delText>пътека за бягане</w:delText>
              </w:r>
            </w:del>
            <w:ins w:id="206" w:author="Desislava Topuzakova" w:date="2020-03-08T13:56:00Z">
              <w:r>
                <w:rPr>
                  <w:rFonts w:eastAsia="Calibri" w:cs="Times New Roman"/>
                  <w:color w:val="92D050"/>
                  <w:lang w:val="bg-BG"/>
                </w:rPr>
                <w:t>дънки</w:t>
              </w:r>
            </w:ins>
            <w:r w:rsidR="00495982">
              <w:rPr>
                <w:rFonts w:eastAsia="Calibri" w:cs="Times New Roman"/>
                <w:lang w:val="bg-BG"/>
              </w:rPr>
              <w:t xml:space="preserve"> - &gt; добавяме към общата сума </w:t>
            </w:r>
            <w:del w:id="207" w:author="Desislava Topuzakova" w:date="2020-03-08T13:56:00Z">
              <w:r w:rsidR="00495982" w:rsidRPr="00A12EC5" w:rsidDel="00C17B0C">
                <w:rPr>
                  <w:rFonts w:eastAsia="Calibri" w:cs="Times New Roman"/>
                  <w:color w:val="92D050"/>
                  <w:lang w:val="bg-BG"/>
                </w:rPr>
                <w:delText>5899</w:delText>
              </w:r>
            </w:del>
            <w:ins w:id="208" w:author="Desislava Topuzakova" w:date="2020-03-08T13:56:00Z">
              <w:r>
                <w:rPr>
                  <w:rFonts w:eastAsia="Calibri" w:cs="Times New Roman"/>
                  <w:color w:val="92D050"/>
                  <w:lang w:val="bg-BG"/>
                </w:rPr>
                <w:t>50</w:t>
              </w:r>
            </w:ins>
          </w:p>
          <w:p w14:paraId="19078D77" w14:textId="46E0B776" w:rsidR="00495982" w:rsidRPr="00495982" w:rsidRDefault="00C17B0C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ins w:id="209" w:author="Desislava Topuzakova" w:date="2020-03-08T13:55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210" w:author="Desislava Topuzakova" w:date="2020-03-08T13:55:00Z">
              <w:r w:rsidR="00495982" w:rsidDel="00C17B0C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3: </w:t>
            </w:r>
            <w:del w:id="211" w:author="Desislava Topuzakova" w:date="2020-03-08T13:56:00Z">
              <w:r w:rsidR="00495982" w:rsidRPr="00A12EC5" w:rsidDel="00C17B0C">
                <w:rPr>
                  <w:rFonts w:eastAsia="Calibri" w:cs="Times New Roman"/>
                  <w:color w:val="0070C0"/>
                  <w:lang w:val="bg-BG"/>
                </w:rPr>
                <w:delText>колело</w:delText>
              </w:r>
              <w:r w:rsidR="00495982" w:rsidDel="00C17B0C">
                <w:rPr>
                  <w:rFonts w:eastAsia="Calibri" w:cs="Times New Roman"/>
                  <w:lang w:val="bg-BG"/>
                </w:rPr>
                <w:delText xml:space="preserve"> </w:delText>
              </w:r>
            </w:del>
            <w:ins w:id="212" w:author="Desislava Topuzakova" w:date="2020-03-08T13:56:00Z">
              <w:r>
                <w:rPr>
                  <w:rFonts w:eastAsia="Calibri" w:cs="Times New Roman"/>
                  <w:color w:val="0070C0"/>
                  <w:lang w:val="bg-BG"/>
                </w:rPr>
                <w:t>яке</w:t>
              </w:r>
              <w:r>
                <w:rPr>
                  <w:rFonts w:eastAsia="Calibri" w:cs="Times New Roman"/>
                  <w:lang w:val="bg-BG"/>
                </w:rPr>
                <w:t xml:space="preserve"> </w:t>
              </w:r>
            </w:ins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213" w:author="Desislava Topuzakova" w:date="2020-03-08T13:56:00Z">
              <w:r w:rsidR="00495982" w:rsidRPr="00A12EC5" w:rsidDel="00C17B0C">
                <w:rPr>
                  <w:rFonts w:eastAsia="Calibri" w:cs="Times New Roman"/>
                  <w:color w:val="0070C0"/>
                  <w:lang w:val="bg-BG"/>
                </w:rPr>
                <w:delText>1789</w:delText>
              </w:r>
            </w:del>
            <w:ins w:id="214" w:author="Desislava Topuzakova" w:date="2020-03-08T13:56:00Z">
              <w:r>
                <w:rPr>
                  <w:rFonts w:eastAsia="Calibri" w:cs="Times New Roman"/>
                  <w:color w:val="0070C0"/>
                  <w:lang w:val="bg-BG"/>
                </w:rPr>
                <w:t>60</w:t>
              </w:r>
            </w:ins>
          </w:p>
          <w:p w14:paraId="51CADC15" w14:textId="0219B52E" w:rsidR="00495982" w:rsidRDefault="00C17B0C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ins w:id="215" w:author="Desislava Topuzakova" w:date="2020-03-08T13:55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216" w:author="Desislava Topuzakova" w:date="2020-03-08T13:55:00Z">
              <w:r w:rsidR="00495982" w:rsidDel="00C17B0C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4: </w:t>
            </w:r>
            <w:del w:id="217" w:author="Desislava Topuzakova" w:date="2020-03-08T13:56:00Z">
              <w:r w:rsidR="00495982" w:rsidRPr="00A12EC5" w:rsidDel="00C17B0C">
                <w:rPr>
                  <w:rFonts w:eastAsia="Calibri" w:cs="Times New Roman"/>
                  <w:color w:val="7030A0"/>
                  <w:lang w:val="bg-BG"/>
                </w:rPr>
                <w:delText>комплект дъмбели</w:delText>
              </w:r>
            </w:del>
            <w:ins w:id="218" w:author="Desislava Topuzakova" w:date="2020-03-08T13:56:00Z">
              <w:r>
                <w:rPr>
                  <w:rFonts w:eastAsia="Calibri" w:cs="Times New Roman"/>
                  <w:color w:val="7030A0"/>
                  <w:lang w:val="bg-BG"/>
                </w:rPr>
                <w:t xml:space="preserve">тениска </w:t>
              </w:r>
            </w:ins>
            <w:r w:rsidR="00495982" w:rsidRPr="00A12EC5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219" w:author="Desislava Topuzakova" w:date="2020-03-08T13:56:00Z">
              <w:r w:rsidR="00495982" w:rsidRPr="00A12EC5" w:rsidDel="00C17B0C">
                <w:rPr>
                  <w:rFonts w:eastAsia="Calibri" w:cs="Times New Roman"/>
                  <w:color w:val="7030A0"/>
                  <w:lang w:val="bg-BG"/>
                </w:rPr>
                <w:delText>579</w:delText>
              </w:r>
            </w:del>
            <w:ins w:id="220" w:author="Desislava Topuzakova" w:date="2020-03-08T13:56:00Z">
              <w:r>
                <w:rPr>
                  <w:rFonts w:eastAsia="Calibri" w:cs="Times New Roman"/>
                  <w:color w:val="7030A0"/>
                  <w:lang w:val="bg-BG"/>
                </w:rPr>
                <w:t>20</w:t>
              </w:r>
            </w:ins>
          </w:p>
          <w:p w14:paraId="6E69E0E7" w14:textId="34167C1F" w:rsidR="00495982" w:rsidRDefault="00C17B0C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ins w:id="221" w:author="Desislava Topuzakova" w:date="2020-03-08T13:55:00Z">
              <w:r>
                <w:rPr>
                  <w:rFonts w:eastAsia="Calibri" w:cs="Times New Roman"/>
                  <w:lang w:val="bg-BG"/>
                </w:rPr>
                <w:t>Дреха</w:t>
              </w:r>
            </w:ins>
            <w:del w:id="222" w:author="Desislava Topuzakova" w:date="2020-03-08T13:55:00Z">
              <w:r w:rsidR="00495982" w:rsidDel="00C17B0C">
                <w:rPr>
                  <w:rFonts w:eastAsia="Calibri" w:cs="Times New Roman"/>
                  <w:lang w:val="bg-BG"/>
                </w:rPr>
                <w:delText>Уред</w:delText>
              </w:r>
            </w:del>
            <w:r w:rsidR="00495982">
              <w:rPr>
                <w:rFonts w:eastAsia="Calibri" w:cs="Times New Roman"/>
                <w:lang w:val="bg-BG"/>
              </w:rPr>
              <w:t xml:space="preserve"> 5: </w:t>
            </w:r>
            <w:del w:id="223" w:author="Desislava Topuzakova" w:date="2020-03-08T13:56:00Z">
              <w:r w:rsidR="00495982" w:rsidRPr="00A12EC5" w:rsidDel="00C17B0C">
                <w:rPr>
                  <w:rFonts w:eastAsia="Calibri" w:cs="Times New Roman"/>
                  <w:color w:val="ED7D31" w:themeColor="accent2"/>
                  <w:lang w:val="bg-BG"/>
                </w:rPr>
                <w:delText>кростренажор</w:delText>
              </w:r>
              <w:r w:rsidR="00495982" w:rsidDel="00C17B0C">
                <w:rPr>
                  <w:rFonts w:eastAsia="Calibri" w:cs="Times New Roman"/>
                  <w:lang w:val="bg-BG"/>
                </w:rPr>
                <w:delText xml:space="preserve"> </w:delText>
              </w:r>
            </w:del>
            <w:ins w:id="224" w:author="Desislava Topuzakova" w:date="2020-03-08T13:56:00Z">
              <w:r>
                <w:rPr>
                  <w:rFonts w:eastAsia="Calibri" w:cs="Times New Roman"/>
                  <w:color w:val="ED7D31" w:themeColor="accent2"/>
                  <w:lang w:val="bg-BG"/>
                </w:rPr>
                <w:t>маратонки</w:t>
              </w:r>
              <w:r>
                <w:rPr>
                  <w:rFonts w:eastAsia="Calibri" w:cs="Times New Roman"/>
                  <w:lang w:val="bg-BG"/>
                </w:rPr>
                <w:t xml:space="preserve"> </w:t>
              </w:r>
            </w:ins>
            <w:r w:rsidR="00495982">
              <w:rPr>
                <w:rFonts w:eastAsia="Calibri" w:cs="Times New Roman"/>
                <w:lang w:val="bg-BG"/>
              </w:rPr>
              <w:t xml:space="preserve">-&gt; добавяме към общата сума </w:t>
            </w:r>
            <w:del w:id="225" w:author="Desislava Topuzakova" w:date="2020-03-08T13:57:00Z">
              <w:r w:rsidR="00495982" w:rsidRPr="00A12EC5" w:rsidDel="00C17B0C">
                <w:rPr>
                  <w:rFonts w:eastAsia="Calibri" w:cs="Times New Roman"/>
                  <w:color w:val="ED7D31" w:themeColor="accent2"/>
                  <w:lang w:val="bg-BG"/>
                </w:rPr>
                <w:delText>1699</w:delText>
              </w:r>
            </w:del>
            <w:ins w:id="226" w:author="Desislava Topuzakova" w:date="2020-03-08T13:57:00Z">
              <w:r>
                <w:rPr>
                  <w:rFonts w:eastAsia="Calibri" w:cs="Times New Roman"/>
                  <w:color w:val="ED7D31" w:themeColor="accent2"/>
                  <w:lang w:val="bg-BG"/>
                </w:rPr>
                <w:t>70</w:t>
              </w:r>
            </w:ins>
          </w:p>
          <w:p w14:paraId="6EE5DE7F" w14:textId="77777777" w:rsidR="00495982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</w:p>
          <w:p w14:paraId="0395B397" w14:textId="31E836BB" w:rsidR="00495982" w:rsidRPr="00A12EC5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12EC5">
              <w:rPr>
                <w:rFonts w:eastAsia="Calibri" w:cs="Times New Roman"/>
                <w:b/>
                <w:lang w:val="bg-BG"/>
              </w:rPr>
              <w:t xml:space="preserve">Обща сума: </w:t>
            </w:r>
            <w:del w:id="227" w:author="Desislava Topuzakova" w:date="2020-03-08T13:57:00Z">
              <w:r w:rsidRPr="00A12EC5" w:rsidDel="00C17B0C">
                <w:rPr>
                  <w:rFonts w:eastAsia="Calibri" w:cs="Times New Roman"/>
                  <w:b/>
                  <w:color w:val="00B0F0"/>
                  <w:lang w:val="bg-BG"/>
                </w:rPr>
                <w:delText>1699</w:delText>
              </w:r>
              <w:r w:rsidRPr="00A12EC5" w:rsidDel="00C17B0C">
                <w:rPr>
                  <w:rFonts w:eastAsia="Calibri" w:cs="Times New Roman"/>
                  <w:b/>
                </w:rPr>
                <w:delText xml:space="preserve"> </w:delText>
              </w:r>
            </w:del>
            <w:ins w:id="228" w:author="Desislava Topuzakova" w:date="2020-03-08T13:57:00Z">
              <w:r w:rsidR="00C17B0C">
                <w:rPr>
                  <w:rFonts w:eastAsia="Calibri" w:cs="Times New Roman"/>
                  <w:b/>
                  <w:color w:val="00B0F0"/>
                  <w:lang w:val="bg-BG"/>
                </w:rPr>
                <w:t>20</w:t>
              </w:r>
              <w:r w:rsidR="00C17B0C" w:rsidRPr="00A12EC5">
                <w:rPr>
                  <w:rFonts w:eastAsia="Calibri" w:cs="Times New Roman"/>
                  <w:b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229" w:author="Desislava Topuzakova" w:date="2020-03-08T13:57:00Z">
              <w:r w:rsidRPr="00A12EC5" w:rsidDel="00C17B0C">
                <w:rPr>
                  <w:rFonts w:eastAsia="Calibri" w:cs="Times New Roman"/>
                  <w:b/>
                  <w:color w:val="92D050"/>
                  <w:lang w:val="bg-BG"/>
                </w:rPr>
                <w:delText>5899</w:delText>
              </w:r>
              <w:r w:rsidRPr="00A12EC5" w:rsidDel="00C17B0C">
                <w:rPr>
                  <w:rFonts w:eastAsia="Calibri" w:cs="Times New Roman"/>
                  <w:b/>
                </w:rPr>
                <w:delText xml:space="preserve"> </w:delText>
              </w:r>
            </w:del>
            <w:ins w:id="230" w:author="Desislava Topuzakova" w:date="2020-03-08T13:57:00Z">
              <w:r w:rsidR="00C17B0C" w:rsidRPr="00A12EC5">
                <w:rPr>
                  <w:rFonts w:eastAsia="Calibri" w:cs="Times New Roman"/>
                  <w:b/>
                  <w:color w:val="92D050"/>
                  <w:lang w:val="bg-BG"/>
                </w:rPr>
                <w:t>5</w:t>
              </w:r>
              <w:r w:rsidR="00C17B0C">
                <w:rPr>
                  <w:rFonts w:eastAsia="Calibri" w:cs="Times New Roman"/>
                  <w:b/>
                  <w:color w:val="92D050"/>
                  <w:lang w:val="bg-BG"/>
                </w:rPr>
                <w:t>0</w:t>
              </w:r>
              <w:r w:rsidR="00C17B0C" w:rsidRPr="00A12EC5">
                <w:rPr>
                  <w:rFonts w:eastAsia="Calibri" w:cs="Times New Roman"/>
                  <w:b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231" w:author="Desislava Topuzakova" w:date="2020-03-08T13:57:00Z">
              <w:r w:rsidRPr="00A12EC5" w:rsidDel="00C17B0C">
                <w:rPr>
                  <w:rFonts w:eastAsia="Calibri" w:cs="Times New Roman"/>
                  <w:b/>
                  <w:color w:val="0070C0"/>
                  <w:lang w:val="bg-BG"/>
                </w:rPr>
                <w:delText>1789</w:delText>
              </w:r>
              <w:r w:rsidRPr="00A12EC5" w:rsidDel="00C17B0C">
                <w:rPr>
                  <w:rFonts w:eastAsia="Calibri" w:cs="Times New Roman"/>
                  <w:b/>
                </w:rPr>
                <w:delText xml:space="preserve"> </w:delText>
              </w:r>
            </w:del>
            <w:ins w:id="232" w:author="Desislava Topuzakova" w:date="2020-03-08T13:57:00Z">
              <w:r w:rsidR="00C17B0C">
                <w:rPr>
                  <w:rFonts w:eastAsia="Calibri" w:cs="Times New Roman"/>
                  <w:b/>
                  <w:color w:val="0070C0"/>
                  <w:lang w:val="bg-BG"/>
                </w:rPr>
                <w:t>60</w:t>
              </w:r>
              <w:r w:rsidR="00C17B0C" w:rsidRPr="00A12EC5">
                <w:rPr>
                  <w:rFonts w:eastAsia="Calibri" w:cs="Times New Roman"/>
                  <w:b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+ </w:t>
            </w:r>
            <w:del w:id="233" w:author="Desislava Topuzakova" w:date="2020-03-08T13:57:00Z">
              <w:r w:rsidRPr="00A12EC5" w:rsidDel="00C17B0C">
                <w:rPr>
                  <w:rFonts w:eastAsia="Calibri" w:cs="Times New Roman"/>
                  <w:b/>
                  <w:color w:val="7030A0"/>
                  <w:lang w:val="bg-BG"/>
                </w:rPr>
                <w:delText>579</w:delText>
              </w:r>
              <w:r w:rsidRPr="00A12EC5" w:rsidDel="00C17B0C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234" w:author="Desislava Topuzakova" w:date="2020-03-08T13:57:00Z">
              <w:r w:rsidR="00C17B0C">
                <w:rPr>
                  <w:rFonts w:eastAsia="Calibri" w:cs="Times New Roman"/>
                  <w:b/>
                  <w:color w:val="7030A0"/>
                  <w:lang w:val="bg-BG"/>
                </w:rPr>
                <w:t>20</w:t>
              </w:r>
              <w:r w:rsidR="00C17B0C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>+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del w:id="235" w:author="Desislava Topuzakova" w:date="2020-03-08T13:57:00Z">
              <w:r w:rsidRPr="00A12EC5" w:rsidDel="00C17B0C">
                <w:rPr>
                  <w:rFonts w:eastAsia="Calibri" w:cs="Times New Roman"/>
                  <w:b/>
                  <w:color w:val="ED7D31" w:themeColor="accent2"/>
                  <w:lang w:val="bg-BG"/>
                </w:rPr>
                <w:delText>1699</w:delText>
              </w:r>
              <w:r w:rsidRPr="00A12EC5" w:rsidDel="00C17B0C">
                <w:rPr>
                  <w:rFonts w:eastAsia="Calibri" w:cs="Times New Roman"/>
                  <w:b/>
                  <w:lang w:val="bg-BG"/>
                </w:rPr>
                <w:delText xml:space="preserve"> </w:delText>
              </w:r>
            </w:del>
            <w:ins w:id="236" w:author="Desislava Topuzakova" w:date="2020-03-08T13:57:00Z">
              <w:r w:rsidR="00C17B0C">
                <w:rPr>
                  <w:rFonts w:eastAsia="Calibri" w:cs="Times New Roman"/>
                  <w:b/>
                  <w:color w:val="ED7D31" w:themeColor="accent2"/>
                  <w:lang w:val="bg-BG"/>
                </w:rPr>
                <w:t>70</w:t>
              </w:r>
              <w:r w:rsidR="00C17B0C" w:rsidRPr="00A12EC5">
                <w:rPr>
                  <w:rFonts w:eastAsia="Calibri" w:cs="Times New Roman"/>
                  <w:b/>
                  <w:lang w:val="bg-BG"/>
                </w:rPr>
                <w:t xml:space="preserve"> </w:t>
              </w:r>
            </w:ins>
            <w:r w:rsidRPr="00A12EC5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ins w:id="237" w:author="Desislava Topuzakova" w:date="2020-03-08T13:57:00Z">
              <w:r w:rsidR="00C17B0C">
                <w:rPr>
                  <w:rFonts w:eastAsia="Calibri" w:cs="Times New Roman"/>
                  <w:b/>
                  <w:lang w:val="bg-BG"/>
                </w:rPr>
                <w:t>220</w:t>
              </w:r>
            </w:ins>
            <w:del w:id="238" w:author="Desislava Topuzakova" w:date="2020-03-08T13:57:00Z">
              <w:r w:rsidRPr="00A12EC5" w:rsidDel="00C17B0C">
                <w:rPr>
                  <w:rFonts w:eastAsia="Calibri" w:cs="Times New Roman"/>
                  <w:b/>
                </w:rPr>
                <w:delText>1</w:delText>
              </w:r>
              <w:r w:rsidR="00A12EC5" w:rsidDel="00C17B0C">
                <w:rPr>
                  <w:rFonts w:eastAsia="Calibri" w:cs="Times New Roman"/>
                  <w:b/>
                </w:rPr>
                <w:delText>1665</w:delText>
              </w:r>
            </w:del>
          </w:p>
        </w:tc>
      </w:tr>
    </w:tbl>
    <w:p w14:paraId="153D7E67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32A5B" w14:textId="77777777" w:rsidR="00955C35" w:rsidRDefault="00955C35">
      <w:pPr>
        <w:spacing w:after="0" w:line="240" w:lineRule="auto"/>
      </w:pPr>
      <w:r>
        <w:separator/>
      </w:r>
    </w:p>
  </w:endnote>
  <w:endnote w:type="continuationSeparator" w:id="0">
    <w:p w14:paraId="46822DF3" w14:textId="77777777" w:rsidR="00955C35" w:rsidRDefault="0095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AADD" w14:textId="77777777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25E559" wp14:editId="3FDC8476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8858E" w14:textId="77777777" w:rsidR="001A76D7" w:rsidRDefault="001E6A96" w:rsidP="001A76D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4F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A76D7" w:rsidRDefault="001E6A96" w:rsidP="001A76D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9D289BF" wp14:editId="6CFB26EC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7322E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1110F6" wp14:editId="7BC496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416F20" w14:textId="77777777" w:rsidR="001A76D7" w:rsidRDefault="00955C35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5EEDDF" id="Text Box 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1A76D7" w:rsidRDefault="00D4284C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CE339E" wp14:editId="649F182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F65542" w14:textId="77777777" w:rsidR="001A76D7" w:rsidRPr="008C2B83" w:rsidRDefault="001E6A96" w:rsidP="001A76D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0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0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678DD"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" filled="f" stroked="f" strokeweight=".5pt">
              <v:textbox inset="0,0,0,0">
                <w:txbxContent>
                  <w:p w:rsidR="001A76D7" w:rsidRPr="008C2B83" w:rsidRDefault="001E6A96" w:rsidP="001A76D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0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0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6D7AC3" wp14:editId="710B5D55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F0EF38" w14:textId="77777777" w:rsidR="001A76D7" w:rsidRDefault="00955C35" w:rsidP="001A76D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8839A" id="Text Box 17" o:spid="_x0000_s1029" type="#_x0000_t202" style="position:absolute;margin-left:124.55pt;margin-top:6.8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1A76D7" w:rsidRDefault="00D4284C" w:rsidP="001A76D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93D0C1" w14:textId="77777777" w:rsidR="001A76D7" w:rsidRPr="006B4F43" w:rsidRDefault="00955C35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4195" w14:textId="77777777" w:rsidR="00955C35" w:rsidRDefault="00955C35">
      <w:pPr>
        <w:spacing w:after="0" w:line="240" w:lineRule="auto"/>
      </w:pPr>
      <w:r>
        <w:separator/>
      </w:r>
    </w:p>
  </w:footnote>
  <w:footnote w:type="continuationSeparator" w:id="0">
    <w:p w14:paraId="2B9F78B9" w14:textId="77777777" w:rsidR="00955C35" w:rsidRDefault="00955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4F0A7" w14:textId="77777777" w:rsidR="001A76D7" w:rsidRDefault="00955C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A5A4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sislava Topuzakova">
    <w15:presenceInfo w15:providerId="Windows Live" w15:userId="3992f0759b71ec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603A"/>
    <w:rsid w:val="001E6A96"/>
    <w:rsid w:val="001F24EB"/>
    <w:rsid w:val="00252048"/>
    <w:rsid w:val="0025758B"/>
    <w:rsid w:val="002B3097"/>
    <w:rsid w:val="003F1568"/>
    <w:rsid w:val="00495982"/>
    <w:rsid w:val="004C7418"/>
    <w:rsid w:val="004D282D"/>
    <w:rsid w:val="00565B72"/>
    <w:rsid w:val="00593D3A"/>
    <w:rsid w:val="005C4AA8"/>
    <w:rsid w:val="00654D81"/>
    <w:rsid w:val="006648F8"/>
    <w:rsid w:val="00681133"/>
    <w:rsid w:val="006E134F"/>
    <w:rsid w:val="007019E8"/>
    <w:rsid w:val="00727D84"/>
    <w:rsid w:val="00730D98"/>
    <w:rsid w:val="007A6E63"/>
    <w:rsid w:val="00955C35"/>
    <w:rsid w:val="009602C7"/>
    <w:rsid w:val="009B73B0"/>
    <w:rsid w:val="009F7723"/>
    <w:rsid w:val="00A12EC5"/>
    <w:rsid w:val="00AF77B2"/>
    <w:rsid w:val="00B20507"/>
    <w:rsid w:val="00B253F3"/>
    <w:rsid w:val="00B7431C"/>
    <w:rsid w:val="00C1253D"/>
    <w:rsid w:val="00C13CCC"/>
    <w:rsid w:val="00C17B0C"/>
    <w:rsid w:val="00CA789F"/>
    <w:rsid w:val="00CD5E85"/>
    <w:rsid w:val="00D4284C"/>
    <w:rsid w:val="00D6367E"/>
    <w:rsid w:val="00EB3DA2"/>
    <w:rsid w:val="00EB5161"/>
    <w:rsid w:val="00EB78FA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8C97B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Desislava Topuzakova</cp:lastModifiedBy>
  <cp:revision>6</cp:revision>
  <dcterms:created xsi:type="dcterms:W3CDTF">2020-03-08T11:40:00Z</dcterms:created>
  <dcterms:modified xsi:type="dcterms:W3CDTF">2020-03-08T15:54:00Z</dcterms:modified>
</cp:coreProperties>
</file>